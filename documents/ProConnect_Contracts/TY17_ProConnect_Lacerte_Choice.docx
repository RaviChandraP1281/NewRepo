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0C65" w:rsidRDefault="00C57ABA" w:rsidP="00C57ABA">
      <w:pPr>
        <w:rPr>
          <w:rFonts w:asciiTheme="minorHAnsi" w:hAnsiTheme="minorHAnsi"/>
          <w:b/>
          <w:sz w:val="19"/>
        </w:rPr>
      </w:pPr>
      <w:bookmarkStart w:id="0" w:name="_GoBack"/>
      <w:bookmarkEnd w:id="0"/>
      <w:r w:rsidRPr="00A764D0">
        <w:rPr>
          <w:rFonts w:asciiTheme="minorHAnsi" w:hAnsiTheme="minorHAnsi"/>
          <w:caps/>
          <w:noProof/>
          <w:sz w:val="19"/>
        </w:rPr>
        <w:drawing>
          <wp:inline distT="0" distB="0" distL="0" distR="0" wp14:anchorId="7AFAA13F" wp14:editId="7C08E47F">
            <wp:extent cx="1705241" cy="555625"/>
            <wp:effectExtent l="0" t="0" r="9525" b="0"/>
            <wp:docPr id="1" name="Picture 1" descr="C:\Users\csantilli\Desktop\APD Tax Channel Manager\TY16\CB_PC_Pref_I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santilli\Desktop\APD Tax Channel Manager\TY16\CB_PC_Pref_I_RGB.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756920" cy="572464"/>
                    </a:xfrm>
                    <a:prstGeom prst="rect">
                      <a:avLst/>
                    </a:prstGeom>
                    <a:noFill/>
                    <a:ln>
                      <a:noFill/>
                    </a:ln>
                  </pic:spPr>
                </pic:pic>
              </a:graphicData>
            </a:graphic>
          </wp:inline>
        </w:drawing>
      </w:r>
      <w:r w:rsidR="005E0C65" w:rsidRPr="00A559C4">
        <w:rPr>
          <w:rFonts w:asciiTheme="minorHAnsi" w:hAnsiTheme="minorHAnsi"/>
          <w:b/>
          <w:sz w:val="19"/>
        </w:rPr>
        <w:t xml:space="preserve">LACERTE® </w:t>
      </w:r>
      <w:r w:rsidR="003A3F45" w:rsidRPr="00A559C4">
        <w:rPr>
          <w:rFonts w:asciiTheme="minorHAnsi" w:hAnsiTheme="minorHAnsi"/>
          <w:b/>
          <w:sz w:val="19"/>
        </w:rPr>
        <w:t xml:space="preserve">TAX SOFTWARE PRODUCT </w:t>
      </w:r>
      <w:r w:rsidR="004849BF">
        <w:rPr>
          <w:rFonts w:asciiTheme="minorHAnsi" w:hAnsiTheme="minorHAnsi"/>
          <w:b/>
          <w:sz w:val="19"/>
        </w:rPr>
        <w:t>—</w:t>
      </w:r>
      <w:del w:id="1" w:author="Santilli, Caro" w:date="2016-04-14T07:18:00Z">
        <w:r w:rsidR="004849BF" w:rsidDel="00297615">
          <w:rPr>
            <w:rFonts w:asciiTheme="minorHAnsi" w:hAnsiTheme="minorHAnsi"/>
            <w:b/>
            <w:sz w:val="19"/>
          </w:rPr>
          <w:delText>FIXED TERM</w:delText>
        </w:r>
        <w:r w:rsidR="00F03F17" w:rsidRPr="00A559C4" w:rsidDel="00297615">
          <w:rPr>
            <w:rFonts w:asciiTheme="minorHAnsi" w:hAnsiTheme="minorHAnsi"/>
            <w:b/>
            <w:sz w:val="19"/>
          </w:rPr>
          <w:delText xml:space="preserve"> </w:delText>
        </w:r>
        <w:r w:rsidR="00C71672" w:rsidRPr="00A559C4" w:rsidDel="00297615">
          <w:rPr>
            <w:rFonts w:asciiTheme="minorHAnsi" w:hAnsiTheme="minorHAnsi"/>
            <w:b/>
            <w:sz w:val="19"/>
          </w:rPr>
          <w:delText>P</w:delText>
        </w:r>
        <w:r w:rsidR="005E0C65" w:rsidRPr="00A559C4" w:rsidDel="00297615">
          <w:rPr>
            <w:rFonts w:asciiTheme="minorHAnsi" w:hAnsiTheme="minorHAnsi"/>
            <w:b/>
            <w:sz w:val="19"/>
          </w:rPr>
          <w:delText>RICING</w:delText>
        </w:r>
      </w:del>
      <w:ins w:id="2" w:author="Santilli, Caro" w:date="2016-04-14T07:18:00Z">
        <w:r w:rsidR="00297615">
          <w:rPr>
            <w:rFonts w:asciiTheme="minorHAnsi" w:hAnsiTheme="minorHAnsi"/>
            <w:b/>
            <w:sz w:val="19"/>
          </w:rPr>
          <w:t>LACERTE CHOICE</w:t>
        </w:r>
      </w:ins>
      <w:r w:rsidR="00C71672" w:rsidRPr="00A559C4">
        <w:rPr>
          <w:rFonts w:asciiTheme="minorHAnsi" w:hAnsiTheme="minorHAnsi"/>
          <w:b/>
          <w:sz w:val="19"/>
        </w:rPr>
        <w:t xml:space="preserve"> </w:t>
      </w:r>
      <w:r w:rsidR="00F03F17" w:rsidRPr="00A559C4">
        <w:rPr>
          <w:rFonts w:asciiTheme="minorHAnsi" w:hAnsiTheme="minorHAnsi"/>
          <w:b/>
          <w:sz w:val="19"/>
        </w:rPr>
        <w:t>C</w:t>
      </w:r>
      <w:r w:rsidR="005E0C65" w:rsidRPr="00A559C4">
        <w:rPr>
          <w:rFonts w:asciiTheme="minorHAnsi" w:hAnsiTheme="minorHAnsi"/>
          <w:b/>
          <w:sz w:val="19"/>
        </w:rPr>
        <w:t>ONTRACT</w:t>
      </w:r>
    </w:p>
    <w:p w:rsidR="00821B63" w:rsidRPr="00A559C4" w:rsidRDefault="00821B63" w:rsidP="00C401AD">
      <w:pPr>
        <w:jc w:val="center"/>
        <w:rPr>
          <w:rFonts w:asciiTheme="minorHAnsi" w:hAnsiTheme="minorHAnsi"/>
          <w:b/>
          <w:sz w:val="19"/>
        </w:rPr>
      </w:pPr>
      <w:r>
        <w:rPr>
          <w:rFonts w:asciiTheme="minorHAnsi" w:hAnsiTheme="minorHAnsi"/>
          <w:b/>
          <w:sz w:val="19"/>
        </w:rPr>
        <w:t>NEW CUSTOMER</w:t>
      </w:r>
    </w:p>
    <w:p w:rsidR="006174BF" w:rsidRPr="00A559C4" w:rsidRDefault="0042200A" w:rsidP="00A559C4">
      <w:pPr>
        <w:spacing w:after="120"/>
        <w:jc w:val="center"/>
        <w:rPr>
          <w:rFonts w:asciiTheme="minorHAnsi" w:hAnsiTheme="minorHAnsi"/>
          <w:b/>
          <w:sz w:val="19"/>
        </w:rPr>
      </w:pPr>
      <w:r w:rsidRPr="00A559C4">
        <w:rPr>
          <w:rFonts w:asciiTheme="minorHAnsi" w:hAnsiTheme="minorHAnsi"/>
          <w:b/>
          <w:sz w:val="19"/>
        </w:rPr>
        <w:t xml:space="preserve">Supplemental </w:t>
      </w:r>
      <w:r w:rsidR="006174BF" w:rsidRPr="00A559C4">
        <w:rPr>
          <w:rFonts w:asciiTheme="minorHAnsi" w:hAnsiTheme="minorHAnsi"/>
          <w:b/>
          <w:sz w:val="19"/>
        </w:rPr>
        <w:t>Terms and Conditions</w:t>
      </w:r>
    </w:p>
    <w:p w:rsidR="006174BF" w:rsidRPr="00A559C4" w:rsidRDefault="006174BF" w:rsidP="00A559C4">
      <w:pPr>
        <w:spacing w:after="120"/>
        <w:jc w:val="both"/>
        <w:rPr>
          <w:rFonts w:asciiTheme="minorHAnsi" w:hAnsiTheme="minorHAnsi"/>
          <w:sz w:val="19"/>
        </w:rPr>
      </w:pPr>
      <w:r w:rsidRPr="00A559C4">
        <w:rPr>
          <w:rFonts w:asciiTheme="minorHAnsi" w:hAnsiTheme="minorHAnsi"/>
          <w:sz w:val="19"/>
        </w:rPr>
        <w:t>As a valued customer</w:t>
      </w:r>
      <w:r w:rsidR="000B37A7" w:rsidRPr="00A559C4">
        <w:rPr>
          <w:rFonts w:asciiTheme="minorHAnsi" w:hAnsiTheme="minorHAnsi"/>
          <w:sz w:val="19"/>
        </w:rPr>
        <w:t xml:space="preserve"> (referred to in this document as “</w:t>
      </w:r>
      <w:r w:rsidR="000B37A7" w:rsidRPr="00A559C4">
        <w:rPr>
          <w:rFonts w:asciiTheme="minorHAnsi" w:hAnsiTheme="minorHAnsi"/>
          <w:b/>
          <w:sz w:val="19"/>
        </w:rPr>
        <w:t>you</w:t>
      </w:r>
      <w:r w:rsidR="000B37A7" w:rsidRPr="00A559C4">
        <w:rPr>
          <w:rFonts w:asciiTheme="minorHAnsi" w:hAnsiTheme="minorHAnsi"/>
          <w:sz w:val="19"/>
        </w:rPr>
        <w:t>” or “</w:t>
      </w:r>
      <w:r w:rsidR="000B37A7" w:rsidRPr="00A559C4">
        <w:rPr>
          <w:rFonts w:asciiTheme="minorHAnsi" w:hAnsiTheme="minorHAnsi"/>
          <w:b/>
          <w:sz w:val="19"/>
        </w:rPr>
        <w:t>your</w:t>
      </w:r>
      <w:r w:rsidR="000B37A7" w:rsidRPr="00A559C4">
        <w:rPr>
          <w:rFonts w:asciiTheme="minorHAnsi" w:hAnsiTheme="minorHAnsi"/>
          <w:sz w:val="19"/>
        </w:rPr>
        <w:t>”)</w:t>
      </w:r>
      <w:r w:rsidRPr="00A559C4">
        <w:rPr>
          <w:rFonts w:asciiTheme="minorHAnsi" w:hAnsiTheme="minorHAnsi"/>
          <w:sz w:val="19"/>
        </w:rPr>
        <w:t xml:space="preserve">, </w:t>
      </w:r>
      <w:r w:rsidR="005E0C65" w:rsidRPr="00A559C4">
        <w:rPr>
          <w:rFonts w:asciiTheme="minorHAnsi" w:hAnsiTheme="minorHAnsi"/>
          <w:sz w:val="19"/>
        </w:rPr>
        <w:t xml:space="preserve">we are pleased to </w:t>
      </w:r>
      <w:r w:rsidRPr="00A559C4">
        <w:rPr>
          <w:rFonts w:asciiTheme="minorHAnsi" w:hAnsiTheme="minorHAnsi"/>
          <w:sz w:val="19"/>
        </w:rPr>
        <w:t xml:space="preserve">offer </w:t>
      </w:r>
      <w:r w:rsidR="00E9613C" w:rsidRPr="00A559C4">
        <w:rPr>
          <w:rFonts w:asciiTheme="minorHAnsi" w:hAnsiTheme="minorHAnsi"/>
          <w:sz w:val="19"/>
        </w:rPr>
        <w:t xml:space="preserve">you </w:t>
      </w:r>
      <w:del w:id="3" w:author="Santilli, Caro" w:date="2016-04-14T07:19:00Z">
        <w:r w:rsidR="002D3646" w:rsidRPr="00A559C4" w:rsidDel="00297615">
          <w:rPr>
            <w:rFonts w:asciiTheme="minorHAnsi" w:hAnsiTheme="minorHAnsi"/>
            <w:sz w:val="19"/>
          </w:rPr>
          <w:delText xml:space="preserve">custom </w:delText>
        </w:r>
      </w:del>
      <w:ins w:id="4" w:author="Santilli, Caro" w:date="2016-04-14T07:19:00Z">
        <w:r w:rsidR="00297615">
          <w:rPr>
            <w:rFonts w:asciiTheme="minorHAnsi" w:hAnsiTheme="minorHAnsi"/>
            <w:sz w:val="19"/>
          </w:rPr>
          <w:t>the</w:t>
        </w:r>
        <w:r w:rsidR="00297615" w:rsidRPr="00A559C4">
          <w:rPr>
            <w:rFonts w:asciiTheme="minorHAnsi" w:hAnsiTheme="minorHAnsi"/>
            <w:sz w:val="19"/>
          </w:rPr>
          <w:t xml:space="preserve"> </w:t>
        </w:r>
      </w:ins>
      <w:r w:rsidR="005E0C65" w:rsidRPr="00A559C4">
        <w:rPr>
          <w:rFonts w:asciiTheme="minorHAnsi" w:hAnsiTheme="minorHAnsi"/>
          <w:sz w:val="19"/>
        </w:rPr>
        <w:t xml:space="preserve">Lacerte </w:t>
      </w:r>
      <w:ins w:id="5" w:author="Santilli, Caro" w:date="2016-04-14T07:19:00Z">
        <w:r w:rsidR="00297615">
          <w:rPr>
            <w:rFonts w:asciiTheme="minorHAnsi" w:hAnsiTheme="minorHAnsi"/>
            <w:sz w:val="19"/>
          </w:rPr>
          <w:t xml:space="preserve">Choice </w:t>
        </w:r>
      </w:ins>
      <w:r w:rsidR="0042200A" w:rsidRPr="00A559C4">
        <w:rPr>
          <w:rFonts w:asciiTheme="minorHAnsi" w:hAnsiTheme="minorHAnsi"/>
          <w:sz w:val="19"/>
        </w:rPr>
        <w:t>tax software</w:t>
      </w:r>
      <w:del w:id="6" w:author="Santilli, Caro" w:date="2016-04-14T07:25:00Z">
        <w:r w:rsidR="0042200A" w:rsidRPr="00A559C4" w:rsidDel="00984162">
          <w:rPr>
            <w:rFonts w:asciiTheme="minorHAnsi" w:hAnsiTheme="minorHAnsi"/>
            <w:sz w:val="19"/>
          </w:rPr>
          <w:delText xml:space="preserve"> </w:delText>
        </w:r>
        <w:r w:rsidR="005E0C65" w:rsidRPr="00A559C4" w:rsidDel="00984162">
          <w:rPr>
            <w:rFonts w:asciiTheme="minorHAnsi" w:hAnsiTheme="minorHAnsi"/>
            <w:sz w:val="19"/>
          </w:rPr>
          <w:delText xml:space="preserve">product </w:delText>
        </w:r>
      </w:del>
      <w:del w:id="7" w:author="Santilli, Caro" w:date="2016-04-14T07:18:00Z">
        <w:r w:rsidR="00AA1296" w:rsidDel="00297615">
          <w:rPr>
            <w:rFonts w:asciiTheme="minorHAnsi" w:hAnsiTheme="minorHAnsi"/>
            <w:sz w:val="19"/>
          </w:rPr>
          <w:delText>fixed term</w:delText>
        </w:r>
        <w:r w:rsidR="00B634FD" w:rsidRPr="00A559C4" w:rsidDel="00297615">
          <w:rPr>
            <w:rFonts w:asciiTheme="minorHAnsi" w:hAnsiTheme="minorHAnsi"/>
            <w:sz w:val="19"/>
          </w:rPr>
          <w:delText xml:space="preserve"> </w:delText>
        </w:r>
        <w:r w:rsidR="002D3646" w:rsidRPr="00A559C4" w:rsidDel="00297615">
          <w:rPr>
            <w:rFonts w:asciiTheme="minorHAnsi" w:hAnsiTheme="minorHAnsi"/>
            <w:sz w:val="19"/>
          </w:rPr>
          <w:delText>pricing</w:delText>
        </w:r>
      </w:del>
      <w:r w:rsidR="002D3646" w:rsidRPr="00A559C4">
        <w:rPr>
          <w:rFonts w:asciiTheme="minorHAnsi" w:hAnsiTheme="minorHAnsi"/>
          <w:sz w:val="19"/>
        </w:rPr>
        <w:t xml:space="preserve">. </w:t>
      </w:r>
      <w:r w:rsidRPr="00A559C4">
        <w:rPr>
          <w:rFonts w:asciiTheme="minorHAnsi" w:hAnsiTheme="minorHAnsi"/>
          <w:sz w:val="19"/>
        </w:rPr>
        <w:t xml:space="preserve"> By clicking “I Agree”, </w:t>
      </w:r>
      <w:r w:rsidR="005E0C65" w:rsidRPr="00A559C4">
        <w:rPr>
          <w:rFonts w:asciiTheme="minorHAnsi" w:hAnsiTheme="minorHAnsi"/>
          <w:sz w:val="19"/>
        </w:rPr>
        <w:t xml:space="preserve">or by </w:t>
      </w:r>
      <w:r w:rsidRPr="00A559C4">
        <w:rPr>
          <w:rFonts w:asciiTheme="minorHAnsi" w:hAnsiTheme="minorHAnsi"/>
          <w:sz w:val="19"/>
        </w:rPr>
        <w:t xml:space="preserve">accessing or using </w:t>
      </w:r>
      <w:r w:rsidR="00E9613C" w:rsidRPr="00A559C4">
        <w:rPr>
          <w:rFonts w:asciiTheme="minorHAnsi" w:hAnsiTheme="minorHAnsi"/>
          <w:sz w:val="19"/>
        </w:rPr>
        <w:t>th</w:t>
      </w:r>
      <w:r w:rsidR="005E0C65" w:rsidRPr="00A559C4">
        <w:rPr>
          <w:rFonts w:asciiTheme="minorHAnsi" w:hAnsiTheme="minorHAnsi"/>
          <w:sz w:val="19"/>
        </w:rPr>
        <w:t xml:space="preserve">e Lacerte </w:t>
      </w:r>
      <w:r w:rsidR="0042200A" w:rsidRPr="00A559C4">
        <w:rPr>
          <w:rFonts w:asciiTheme="minorHAnsi" w:hAnsiTheme="minorHAnsi"/>
          <w:sz w:val="19"/>
        </w:rPr>
        <w:t xml:space="preserve">tax software </w:t>
      </w:r>
      <w:r w:rsidR="005E0C65" w:rsidRPr="00A559C4">
        <w:rPr>
          <w:rFonts w:asciiTheme="minorHAnsi" w:hAnsiTheme="minorHAnsi"/>
          <w:sz w:val="19"/>
        </w:rPr>
        <w:t>product under th</w:t>
      </w:r>
      <w:r w:rsidR="00E9613C" w:rsidRPr="00A559C4">
        <w:rPr>
          <w:rFonts w:asciiTheme="minorHAnsi" w:hAnsiTheme="minorHAnsi"/>
          <w:sz w:val="19"/>
        </w:rPr>
        <w:t xml:space="preserve">is </w:t>
      </w:r>
      <w:del w:id="8" w:author="Santilli, Caro" w:date="2016-04-14T07:19:00Z">
        <w:r w:rsidR="0042200A" w:rsidRPr="00A559C4" w:rsidDel="00297615">
          <w:rPr>
            <w:rFonts w:asciiTheme="minorHAnsi" w:hAnsiTheme="minorHAnsi"/>
            <w:sz w:val="19"/>
          </w:rPr>
          <w:delText xml:space="preserve">multi-year pricing </w:delText>
        </w:r>
      </w:del>
      <w:r w:rsidR="0042200A" w:rsidRPr="00A559C4">
        <w:rPr>
          <w:rFonts w:asciiTheme="minorHAnsi" w:hAnsiTheme="minorHAnsi"/>
          <w:sz w:val="19"/>
        </w:rPr>
        <w:t xml:space="preserve">contract </w:t>
      </w:r>
      <w:r w:rsidR="00E9613C" w:rsidRPr="00A559C4">
        <w:rPr>
          <w:rFonts w:asciiTheme="minorHAnsi" w:hAnsiTheme="minorHAnsi"/>
          <w:sz w:val="19"/>
        </w:rPr>
        <w:t>plan</w:t>
      </w:r>
      <w:r w:rsidRPr="00A559C4">
        <w:rPr>
          <w:rFonts w:asciiTheme="minorHAnsi" w:hAnsiTheme="minorHAnsi"/>
          <w:sz w:val="19"/>
        </w:rPr>
        <w:t xml:space="preserve">, you </w:t>
      </w:r>
      <w:r w:rsidR="0042200A" w:rsidRPr="00A559C4">
        <w:rPr>
          <w:rFonts w:asciiTheme="minorHAnsi" w:hAnsiTheme="minorHAnsi"/>
          <w:sz w:val="19"/>
        </w:rPr>
        <w:t xml:space="preserve">acknowledge your acceptance and </w:t>
      </w:r>
      <w:r w:rsidRPr="00A559C4">
        <w:rPr>
          <w:rFonts w:asciiTheme="minorHAnsi" w:hAnsiTheme="minorHAnsi"/>
          <w:sz w:val="19"/>
        </w:rPr>
        <w:t>agree</w:t>
      </w:r>
      <w:r w:rsidR="0042200A" w:rsidRPr="00A559C4">
        <w:rPr>
          <w:rFonts w:asciiTheme="minorHAnsi" w:hAnsiTheme="minorHAnsi"/>
          <w:sz w:val="19"/>
        </w:rPr>
        <w:t>ment</w:t>
      </w:r>
      <w:r w:rsidRPr="00A559C4">
        <w:rPr>
          <w:rFonts w:asciiTheme="minorHAnsi" w:hAnsiTheme="minorHAnsi"/>
          <w:sz w:val="19"/>
        </w:rPr>
        <w:t xml:space="preserve"> to these terms</w:t>
      </w:r>
      <w:r w:rsidR="0042200A" w:rsidRPr="00A559C4">
        <w:rPr>
          <w:rFonts w:asciiTheme="minorHAnsi" w:hAnsiTheme="minorHAnsi"/>
          <w:sz w:val="19"/>
        </w:rPr>
        <w:t xml:space="preserve"> and conditions</w:t>
      </w:r>
      <w:r w:rsidR="000B694B" w:rsidRPr="00A559C4">
        <w:rPr>
          <w:rFonts w:asciiTheme="minorHAnsi" w:hAnsiTheme="minorHAnsi"/>
          <w:sz w:val="19"/>
        </w:rPr>
        <w:t xml:space="preserve"> </w:t>
      </w:r>
      <w:r w:rsidR="00E9613C" w:rsidRPr="00A559C4">
        <w:rPr>
          <w:rFonts w:asciiTheme="minorHAnsi" w:hAnsiTheme="minorHAnsi"/>
          <w:sz w:val="19"/>
        </w:rPr>
        <w:t xml:space="preserve">and </w:t>
      </w:r>
      <w:r w:rsidR="005E257A" w:rsidRPr="00A559C4">
        <w:rPr>
          <w:rFonts w:asciiTheme="minorHAnsi" w:hAnsiTheme="minorHAnsi"/>
          <w:sz w:val="19"/>
        </w:rPr>
        <w:t xml:space="preserve">any </w:t>
      </w:r>
      <w:r w:rsidR="00E9613C" w:rsidRPr="00A559C4">
        <w:rPr>
          <w:rFonts w:asciiTheme="minorHAnsi" w:hAnsiTheme="minorHAnsi"/>
          <w:sz w:val="19"/>
        </w:rPr>
        <w:t xml:space="preserve">accompanying </w:t>
      </w:r>
      <w:r w:rsidR="005E257A" w:rsidRPr="00A559C4">
        <w:rPr>
          <w:rFonts w:asciiTheme="minorHAnsi" w:hAnsiTheme="minorHAnsi"/>
          <w:sz w:val="19"/>
        </w:rPr>
        <w:t xml:space="preserve">or attached </w:t>
      </w:r>
      <w:r w:rsidR="00E9613C" w:rsidRPr="00A559C4">
        <w:rPr>
          <w:rFonts w:asciiTheme="minorHAnsi" w:hAnsiTheme="minorHAnsi"/>
          <w:sz w:val="19"/>
        </w:rPr>
        <w:t>quote of fees</w:t>
      </w:r>
      <w:r w:rsidR="00A709A9" w:rsidRPr="00A559C4">
        <w:rPr>
          <w:rFonts w:asciiTheme="minorHAnsi" w:hAnsiTheme="minorHAnsi"/>
          <w:sz w:val="19"/>
        </w:rPr>
        <w:t xml:space="preserve"> and exceptions list</w:t>
      </w:r>
      <w:r w:rsidR="006F34D0" w:rsidRPr="00A559C4">
        <w:rPr>
          <w:rFonts w:asciiTheme="minorHAnsi" w:hAnsiTheme="minorHAnsi"/>
          <w:sz w:val="19"/>
        </w:rPr>
        <w:t xml:space="preserve"> (collectively, this “</w:t>
      </w:r>
      <w:r w:rsidR="00A356C0">
        <w:rPr>
          <w:rFonts w:asciiTheme="minorHAnsi" w:hAnsiTheme="minorHAnsi"/>
          <w:b/>
          <w:sz w:val="19"/>
        </w:rPr>
        <w:t>A</w:t>
      </w:r>
      <w:r w:rsidR="006F34D0" w:rsidRPr="00A559C4">
        <w:rPr>
          <w:rFonts w:asciiTheme="minorHAnsi" w:hAnsiTheme="minorHAnsi"/>
          <w:b/>
          <w:sz w:val="19"/>
        </w:rPr>
        <w:t>greement</w:t>
      </w:r>
      <w:r w:rsidR="006F34D0" w:rsidRPr="00A559C4">
        <w:rPr>
          <w:rFonts w:asciiTheme="minorHAnsi" w:hAnsiTheme="minorHAnsi"/>
          <w:sz w:val="19"/>
        </w:rPr>
        <w:t>”)</w:t>
      </w:r>
      <w:r w:rsidR="0042200A" w:rsidRPr="00A559C4">
        <w:rPr>
          <w:rFonts w:asciiTheme="minorHAnsi" w:hAnsiTheme="minorHAnsi"/>
          <w:sz w:val="19"/>
        </w:rPr>
        <w:t>, which supplement the terms of your Lacerte End User License Agreement</w:t>
      </w:r>
      <w:r w:rsidR="0053487A" w:rsidRPr="00A559C4">
        <w:rPr>
          <w:rFonts w:asciiTheme="minorHAnsi" w:hAnsiTheme="minorHAnsi"/>
          <w:sz w:val="19"/>
        </w:rPr>
        <w:t>, support policies, and other services terms governing your use of the Lacerte tax software product</w:t>
      </w:r>
      <w:r w:rsidRPr="00A559C4">
        <w:rPr>
          <w:rFonts w:asciiTheme="minorHAnsi" w:hAnsiTheme="minorHAnsi"/>
          <w:sz w:val="19"/>
        </w:rPr>
        <w:t xml:space="preserve">. If you do not agree to </w:t>
      </w:r>
      <w:r w:rsidR="0042200A" w:rsidRPr="00A559C4">
        <w:rPr>
          <w:rFonts w:asciiTheme="minorHAnsi" w:hAnsiTheme="minorHAnsi"/>
          <w:sz w:val="19"/>
        </w:rPr>
        <w:t xml:space="preserve">any of </w:t>
      </w:r>
      <w:r w:rsidRPr="00A559C4">
        <w:rPr>
          <w:rFonts w:asciiTheme="minorHAnsi" w:hAnsiTheme="minorHAnsi"/>
          <w:sz w:val="19"/>
        </w:rPr>
        <w:t>the terms</w:t>
      </w:r>
      <w:r w:rsidR="0042200A" w:rsidRPr="00A559C4">
        <w:rPr>
          <w:rFonts w:asciiTheme="minorHAnsi" w:hAnsiTheme="minorHAnsi"/>
          <w:sz w:val="19"/>
        </w:rPr>
        <w:t xml:space="preserve"> below, or those within any quote of fees </w:t>
      </w:r>
      <w:r w:rsidR="005E257A" w:rsidRPr="00A559C4">
        <w:rPr>
          <w:rFonts w:asciiTheme="minorHAnsi" w:hAnsiTheme="minorHAnsi"/>
          <w:sz w:val="19"/>
        </w:rPr>
        <w:t>or</w:t>
      </w:r>
      <w:r w:rsidR="0042200A" w:rsidRPr="00A559C4">
        <w:rPr>
          <w:rFonts w:asciiTheme="minorHAnsi" w:hAnsiTheme="minorHAnsi"/>
          <w:sz w:val="19"/>
        </w:rPr>
        <w:t xml:space="preserve"> exceptions list</w:t>
      </w:r>
      <w:r w:rsidRPr="00A559C4">
        <w:rPr>
          <w:rFonts w:asciiTheme="minorHAnsi" w:hAnsiTheme="minorHAnsi"/>
          <w:sz w:val="19"/>
        </w:rPr>
        <w:t xml:space="preserve">, then </w:t>
      </w:r>
      <w:r w:rsidR="0042200A" w:rsidRPr="00A559C4">
        <w:rPr>
          <w:rFonts w:asciiTheme="minorHAnsi" w:hAnsiTheme="minorHAnsi"/>
          <w:sz w:val="19"/>
        </w:rPr>
        <w:t>please do not click “I A</w:t>
      </w:r>
      <w:r w:rsidR="00C4542A">
        <w:rPr>
          <w:rFonts w:asciiTheme="minorHAnsi" w:hAnsiTheme="minorHAnsi"/>
          <w:sz w:val="19"/>
        </w:rPr>
        <w:t>GREE</w:t>
      </w:r>
      <w:r w:rsidR="0042200A" w:rsidRPr="00A559C4">
        <w:rPr>
          <w:rFonts w:asciiTheme="minorHAnsi" w:hAnsiTheme="minorHAnsi"/>
          <w:sz w:val="19"/>
        </w:rPr>
        <w:t xml:space="preserve">” and </w:t>
      </w:r>
      <w:r w:rsidRPr="00A559C4">
        <w:rPr>
          <w:rFonts w:asciiTheme="minorHAnsi" w:hAnsiTheme="minorHAnsi"/>
          <w:sz w:val="19"/>
        </w:rPr>
        <w:t xml:space="preserve">you are not eligible </w:t>
      </w:r>
      <w:r w:rsidR="00E9613C" w:rsidRPr="00A559C4">
        <w:rPr>
          <w:rFonts w:asciiTheme="minorHAnsi" w:hAnsiTheme="minorHAnsi"/>
          <w:sz w:val="19"/>
        </w:rPr>
        <w:t xml:space="preserve">for this </w:t>
      </w:r>
      <w:r w:rsidR="002D3646" w:rsidRPr="00A559C4">
        <w:rPr>
          <w:rFonts w:asciiTheme="minorHAnsi" w:hAnsiTheme="minorHAnsi"/>
          <w:sz w:val="19"/>
        </w:rPr>
        <w:t>offer</w:t>
      </w:r>
      <w:r w:rsidRPr="00A559C4">
        <w:rPr>
          <w:rFonts w:asciiTheme="minorHAnsi" w:hAnsiTheme="minorHAnsi"/>
          <w:sz w:val="19"/>
        </w:rPr>
        <w:t>.</w:t>
      </w:r>
    </w:p>
    <w:p w:rsidR="006174BF" w:rsidRPr="008953EE" w:rsidRDefault="000B694B" w:rsidP="00A559C4">
      <w:pPr>
        <w:spacing w:after="60"/>
        <w:jc w:val="both"/>
        <w:rPr>
          <w:rFonts w:asciiTheme="minorHAnsi" w:hAnsiTheme="minorHAnsi"/>
          <w:sz w:val="19"/>
        </w:rPr>
      </w:pPr>
      <w:r w:rsidRPr="008953EE">
        <w:rPr>
          <w:rFonts w:asciiTheme="minorHAnsi" w:hAnsiTheme="minorHAnsi"/>
          <w:b/>
          <w:sz w:val="19"/>
        </w:rPr>
        <w:t xml:space="preserve">AGREED </w:t>
      </w:r>
      <w:del w:id="9" w:author="Santilli, Caro" w:date="2016-04-14T07:19:00Z">
        <w:r w:rsidR="004849BF" w:rsidRPr="008953EE" w:rsidDel="00984162">
          <w:rPr>
            <w:rFonts w:asciiTheme="minorHAnsi" w:hAnsiTheme="minorHAnsi"/>
            <w:b/>
            <w:sz w:val="19"/>
          </w:rPr>
          <w:delText>FIXED TERM</w:delText>
        </w:r>
        <w:r w:rsidR="002D3646" w:rsidRPr="008953EE" w:rsidDel="00984162">
          <w:rPr>
            <w:rFonts w:asciiTheme="minorHAnsi" w:hAnsiTheme="minorHAnsi"/>
            <w:b/>
            <w:sz w:val="19"/>
          </w:rPr>
          <w:delText xml:space="preserve"> </w:delText>
        </w:r>
        <w:r w:rsidR="0023087F" w:rsidRPr="008953EE" w:rsidDel="00984162">
          <w:rPr>
            <w:rFonts w:asciiTheme="minorHAnsi" w:hAnsiTheme="minorHAnsi"/>
            <w:b/>
            <w:sz w:val="19"/>
          </w:rPr>
          <w:delText>P</w:delText>
        </w:r>
        <w:r w:rsidR="0042200A" w:rsidRPr="008953EE" w:rsidDel="00984162">
          <w:rPr>
            <w:rFonts w:asciiTheme="minorHAnsi" w:hAnsiTheme="minorHAnsi"/>
            <w:b/>
            <w:sz w:val="19"/>
          </w:rPr>
          <w:delText>RICING</w:delText>
        </w:r>
      </w:del>
      <w:ins w:id="10" w:author="Santilli, Caro" w:date="2016-04-14T07:19:00Z">
        <w:r w:rsidR="00984162" w:rsidRPr="008953EE">
          <w:rPr>
            <w:rFonts w:asciiTheme="minorHAnsi" w:hAnsiTheme="minorHAnsi"/>
            <w:b/>
            <w:sz w:val="19"/>
          </w:rPr>
          <w:t>LACERTE CHOICE</w:t>
        </w:r>
      </w:ins>
      <w:r w:rsidR="0042200A" w:rsidRPr="008953EE">
        <w:rPr>
          <w:rFonts w:asciiTheme="minorHAnsi" w:hAnsiTheme="minorHAnsi"/>
          <w:b/>
          <w:sz w:val="19"/>
        </w:rPr>
        <w:t xml:space="preserve"> TERMS AND CONDITIONS</w:t>
      </w:r>
    </w:p>
    <w:p w:rsidR="006174BF" w:rsidRPr="008953EE" w:rsidRDefault="00ED5572" w:rsidP="00A559C4">
      <w:pPr>
        <w:numPr>
          <w:ilvl w:val="0"/>
          <w:numId w:val="2"/>
        </w:numPr>
        <w:spacing w:after="60"/>
        <w:jc w:val="both"/>
        <w:rPr>
          <w:rFonts w:asciiTheme="minorHAnsi" w:hAnsiTheme="minorHAnsi"/>
          <w:sz w:val="19"/>
        </w:rPr>
      </w:pPr>
      <w:del w:id="11" w:author="Santilli, Caro" w:date="2016-04-14T07:20:00Z">
        <w:r w:rsidRPr="008953EE" w:rsidDel="00984162">
          <w:rPr>
            <w:rFonts w:asciiTheme="minorHAnsi" w:hAnsiTheme="minorHAnsi"/>
            <w:b/>
            <w:caps/>
            <w:sz w:val="19"/>
          </w:rPr>
          <w:delText>Three-</w:delText>
        </w:r>
        <w:r w:rsidR="005E257A" w:rsidRPr="008953EE" w:rsidDel="00984162">
          <w:rPr>
            <w:rFonts w:asciiTheme="minorHAnsi" w:hAnsiTheme="minorHAnsi"/>
            <w:b/>
            <w:caps/>
            <w:sz w:val="19"/>
          </w:rPr>
          <w:delText>Y</w:delText>
        </w:r>
        <w:r w:rsidR="0042200A" w:rsidRPr="008953EE" w:rsidDel="00984162">
          <w:rPr>
            <w:rFonts w:asciiTheme="minorHAnsi" w:hAnsiTheme="minorHAnsi"/>
            <w:b/>
            <w:caps/>
            <w:sz w:val="19"/>
          </w:rPr>
          <w:delText xml:space="preserve">ear </w:delText>
        </w:r>
        <w:r w:rsidR="00016CB5" w:rsidRPr="008953EE" w:rsidDel="00984162">
          <w:rPr>
            <w:rFonts w:asciiTheme="minorHAnsi" w:hAnsiTheme="minorHAnsi"/>
            <w:b/>
            <w:caps/>
            <w:sz w:val="19"/>
          </w:rPr>
          <w:delText xml:space="preserve">Subscription </w:delText>
        </w:r>
        <w:r w:rsidR="0042200A" w:rsidRPr="008953EE" w:rsidDel="00984162">
          <w:rPr>
            <w:rFonts w:asciiTheme="minorHAnsi" w:hAnsiTheme="minorHAnsi"/>
            <w:b/>
            <w:caps/>
            <w:sz w:val="19"/>
          </w:rPr>
          <w:delText>Term</w:delText>
        </w:r>
      </w:del>
      <w:ins w:id="12" w:author="Santilli, Caro" w:date="2016-04-14T07:20:00Z">
        <w:r w:rsidR="00984162" w:rsidRPr="008953EE">
          <w:rPr>
            <w:rFonts w:asciiTheme="minorHAnsi" w:hAnsiTheme="minorHAnsi"/>
            <w:b/>
            <w:caps/>
            <w:sz w:val="19"/>
          </w:rPr>
          <w:t>Bank of returns purchased</w:t>
        </w:r>
      </w:ins>
      <w:r w:rsidR="0042200A" w:rsidRPr="008953EE">
        <w:rPr>
          <w:rFonts w:asciiTheme="minorHAnsi" w:hAnsiTheme="minorHAnsi"/>
          <w:sz w:val="19"/>
        </w:rPr>
        <w:t xml:space="preserve">. </w:t>
      </w:r>
      <w:r w:rsidR="00A709A9" w:rsidRPr="008953EE">
        <w:rPr>
          <w:rFonts w:asciiTheme="minorHAnsi" w:hAnsiTheme="minorHAnsi"/>
          <w:sz w:val="19"/>
        </w:rPr>
        <w:t xml:space="preserve">This is </w:t>
      </w:r>
      <w:r w:rsidR="005E257A" w:rsidRPr="008953EE">
        <w:rPr>
          <w:rFonts w:asciiTheme="minorHAnsi" w:hAnsiTheme="minorHAnsi"/>
          <w:sz w:val="19"/>
        </w:rPr>
        <w:t xml:space="preserve">an </w:t>
      </w:r>
      <w:ins w:id="13" w:author="Santilli, Caro" w:date="2016-04-14T07:27:00Z">
        <w:r w:rsidR="00EF60B3" w:rsidRPr="008953EE">
          <w:rPr>
            <w:rFonts w:asciiTheme="minorHAnsi" w:hAnsiTheme="minorHAnsi"/>
            <w:sz w:val="19"/>
          </w:rPr>
          <w:t>annual agreement</w:t>
        </w:r>
      </w:ins>
      <w:del w:id="14" w:author="Santilli, Caro" w:date="2016-04-14T07:27:00Z">
        <w:r w:rsidR="005E257A" w:rsidRPr="008953EE" w:rsidDel="00EF60B3">
          <w:rPr>
            <w:rFonts w:asciiTheme="minorHAnsi" w:hAnsiTheme="minorHAnsi"/>
            <w:sz w:val="19"/>
          </w:rPr>
          <w:delText xml:space="preserve">agreement with </w:delText>
        </w:r>
        <w:r w:rsidR="00A709A9" w:rsidRPr="008953EE" w:rsidDel="00EF60B3">
          <w:rPr>
            <w:rFonts w:asciiTheme="minorHAnsi" w:hAnsiTheme="minorHAnsi"/>
            <w:sz w:val="19"/>
          </w:rPr>
          <w:delText>a 3-</w:delText>
        </w:r>
        <w:r w:rsidR="006174BF" w:rsidRPr="008953EE" w:rsidDel="00EF60B3">
          <w:rPr>
            <w:rFonts w:asciiTheme="minorHAnsi" w:hAnsiTheme="minorHAnsi"/>
            <w:sz w:val="19"/>
          </w:rPr>
          <w:delText xml:space="preserve">year </w:delText>
        </w:r>
        <w:r w:rsidR="005E257A" w:rsidRPr="008953EE" w:rsidDel="00EF60B3">
          <w:rPr>
            <w:rFonts w:asciiTheme="minorHAnsi" w:hAnsiTheme="minorHAnsi"/>
            <w:sz w:val="19"/>
          </w:rPr>
          <w:delText>term</w:delText>
        </w:r>
      </w:del>
      <w:del w:id="15" w:author="Santilli, Caro" w:date="2016-04-14T07:20:00Z">
        <w:r w:rsidR="005E257A" w:rsidRPr="008953EE" w:rsidDel="00984162">
          <w:rPr>
            <w:rFonts w:asciiTheme="minorHAnsi" w:hAnsiTheme="minorHAnsi"/>
            <w:sz w:val="19"/>
          </w:rPr>
          <w:delText xml:space="preserve"> </w:delText>
        </w:r>
        <w:r w:rsidR="0042200A" w:rsidRPr="008953EE" w:rsidDel="00984162">
          <w:rPr>
            <w:rFonts w:asciiTheme="minorHAnsi" w:hAnsiTheme="minorHAnsi"/>
            <w:sz w:val="19"/>
          </w:rPr>
          <w:delText xml:space="preserve">and commitment </w:delText>
        </w:r>
        <w:r w:rsidR="006174BF" w:rsidRPr="008953EE" w:rsidDel="00984162">
          <w:rPr>
            <w:rFonts w:asciiTheme="minorHAnsi" w:hAnsiTheme="minorHAnsi"/>
            <w:sz w:val="19"/>
          </w:rPr>
          <w:delText xml:space="preserve">to purchase </w:delText>
        </w:r>
        <w:r w:rsidR="00A709A9" w:rsidRPr="008953EE" w:rsidDel="00984162">
          <w:rPr>
            <w:rFonts w:asciiTheme="minorHAnsi" w:hAnsiTheme="minorHAnsi"/>
            <w:sz w:val="19"/>
          </w:rPr>
          <w:delText xml:space="preserve">the </w:delText>
        </w:r>
        <w:r w:rsidR="006174BF" w:rsidRPr="008953EE" w:rsidDel="00984162">
          <w:rPr>
            <w:rFonts w:asciiTheme="minorHAnsi" w:hAnsiTheme="minorHAnsi"/>
            <w:sz w:val="19"/>
          </w:rPr>
          <w:delText xml:space="preserve">Lacerte tax software for </w:delText>
        </w:r>
        <w:r w:rsidR="005E257A" w:rsidRPr="008953EE" w:rsidDel="00984162">
          <w:rPr>
            <w:rFonts w:asciiTheme="minorHAnsi" w:hAnsiTheme="minorHAnsi"/>
            <w:sz w:val="19"/>
          </w:rPr>
          <w:delText xml:space="preserve">each of </w:delText>
        </w:r>
        <w:r w:rsidR="006174BF" w:rsidRPr="008953EE" w:rsidDel="00984162">
          <w:rPr>
            <w:rFonts w:asciiTheme="minorHAnsi" w:hAnsiTheme="minorHAnsi"/>
            <w:sz w:val="19"/>
          </w:rPr>
          <w:delText xml:space="preserve">the </w:delText>
        </w:r>
        <w:r w:rsidR="00944A02" w:rsidRPr="008953EE" w:rsidDel="00984162">
          <w:rPr>
            <w:rFonts w:asciiTheme="minorHAnsi" w:hAnsiTheme="minorHAnsi"/>
            <w:sz w:val="19"/>
          </w:rPr>
          <w:delText xml:space="preserve">3 </w:delText>
        </w:r>
        <w:r w:rsidR="006174BF" w:rsidRPr="008953EE" w:rsidDel="00984162">
          <w:rPr>
            <w:rFonts w:asciiTheme="minorHAnsi" w:hAnsiTheme="minorHAnsi"/>
            <w:sz w:val="19"/>
          </w:rPr>
          <w:delText>tax years</w:delText>
        </w:r>
        <w:r w:rsidR="00944A02" w:rsidRPr="008953EE" w:rsidDel="00984162">
          <w:rPr>
            <w:rFonts w:asciiTheme="minorHAnsi" w:hAnsiTheme="minorHAnsi"/>
            <w:sz w:val="19"/>
          </w:rPr>
          <w:delText>,</w:delText>
        </w:r>
        <w:r w:rsidR="006174BF" w:rsidRPr="008953EE" w:rsidDel="00984162">
          <w:rPr>
            <w:rFonts w:asciiTheme="minorHAnsi" w:hAnsiTheme="minorHAnsi"/>
            <w:sz w:val="19"/>
          </w:rPr>
          <w:delText xml:space="preserve"> 201</w:delText>
        </w:r>
        <w:r w:rsidR="00595907" w:rsidRPr="008953EE" w:rsidDel="00984162">
          <w:rPr>
            <w:rFonts w:asciiTheme="minorHAnsi" w:hAnsiTheme="minorHAnsi"/>
            <w:sz w:val="19"/>
          </w:rPr>
          <w:delText>5</w:delText>
        </w:r>
        <w:r w:rsidR="006174BF" w:rsidRPr="008953EE" w:rsidDel="00984162">
          <w:rPr>
            <w:rFonts w:asciiTheme="minorHAnsi" w:hAnsiTheme="minorHAnsi"/>
            <w:sz w:val="19"/>
          </w:rPr>
          <w:delText>, 201</w:delText>
        </w:r>
        <w:r w:rsidR="00595907" w:rsidRPr="008953EE" w:rsidDel="00984162">
          <w:rPr>
            <w:rFonts w:asciiTheme="minorHAnsi" w:hAnsiTheme="minorHAnsi"/>
            <w:sz w:val="19"/>
          </w:rPr>
          <w:delText>6</w:delText>
        </w:r>
        <w:r w:rsidR="0042200A" w:rsidRPr="008953EE" w:rsidDel="00984162">
          <w:rPr>
            <w:rFonts w:asciiTheme="minorHAnsi" w:hAnsiTheme="minorHAnsi"/>
            <w:sz w:val="19"/>
          </w:rPr>
          <w:delText xml:space="preserve"> and</w:delText>
        </w:r>
        <w:r w:rsidR="006174BF" w:rsidRPr="008953EE" w:rsidDel="00984162">
          <w:rPr>
            <w:rFonts w:asciiTheme="minorHAnsi" w:hAnsiTheme="minorHAnsi"/>
            <w:sz w:val="19"/>
          </w:rPr>
          <w:delText xml:space="preserve"> 201</w:delText>
        </w:r>
        <w:r w:rsidR="00595907" w:rsidRPr="008953EE" w:rsidDel="00984162">
          <w:rPr>
            <w:rFonts w:asciiTheme="minorHAnsi" w:hAnsiTheme="minorHAnsi"/>
            <w:sz w:val="19"/>
          </w:rPr>
          <w:delText>7</w:delText>
        </w:r>
        <w:r w:rsidR="00DB3EC7" w:rsidRPr="008953EE" w:rsidDel="00984162">
          <w:rPr>
            <w:rFonts w:asciiTheme="minorHAnsi" w:hAnsiTheme="minorHAnsi"/>
            <w:sz w:val="19"/>
          </w:rPr>
          <w:delText xml:space="preserve"> (“</w:delText>
        </w:r>
        <w:r w:rsidR="00DB3EC7" w:rsidRPr="008953EE" w:rsidDel="00984162">
          <w:rPr>
            <w:rFonts w:asciiTheme="minorHAnsi" w:hAnsiTheme="minorHAnsi"/>
            <w:b/>
            <w:sz w:val="19"/>
          </w:rPr>
          <w:delText>Term</w:delText>
        </w:r>
        <w:r w:rsidR="00DB3EC7" w:rsidRPr="008953EE" w:rsidDel="00984162">
          <w:rPr>
            <w:rFonts w:asciiTheme="minorHAnsi" w:hAnsiTheme="minorHAnsi"/>
            <w:sz w:val="19"/>
          </w:rPr>
          <w:delText>”)</w:delText>
        </w:r>
      </w:del>
      <w:r w:rsidR="006174BF" w:rsidRPr="008953EE">
        <w:rPr>
          <w:rFonts w:asciiTheme="minorHAnsi" w:hAnsiTheme="minorHAnsi"/>
          <w:sz w:val="19"/>
        </w:rPr>
        <w:t>.</w:t>
      </w:r>
      <w:r w:rsidR="00944A02" w:rsidRPr="008953EE">
        <w:rPr>
          <w:rFonts w:asciiTheme="minorHAnsi" w:hAnsiTheme="minorHAnsi"/>
          <w:sz w:val="19"/>
        </w:rPr>
        <w:t xml:space="preserve"> </w:t>
      </w:r>
      <w:ins w:id="16" w:author="Santilli, Caro" w:date="2016-04-14T07:20:00Z">
        <w:r w:rsidR="00984162" w:rsidRPr="008953EE">
          <w:rPr>
            <w:rFonts w:asciiTheme="minorHAnsi" w:hAnsiTheme="minorHAnsi"/>
            <w:sz w:val="19"/>
          </w:rPr>
          <w:t xml:space="preserve"> </w:t>
        </w:r>
      </w:ins>
      <w:ins w:id="17" w:author="Santilli, Caro" w:date="2016-04-14T07:27:00Z">
        <w:r w:rsidR="00EF60B3" w:rsidRPr="008953EE">
          <w:rPr>
            <w:rFonts w:asciiTheme="minorHAnsi" w:hAnsiTheme="minorHAnsi"/>
            <w:sz w:val="19"/>
          </w:rPr>
          <w:t>Y</w:t>
        </w:r>
      </w:ins>
      <w:ins w:id="18" w:author="Santilli, Caro" w:date="2016-04-14T07:20:00Z">
        <w:r w:rsidR="00984162" w:rsidRPr="008953EE">
          <w:rPr>
            <w:rFonts w:asciiTheme="minorHAnsi" w:hAnsiTheme="minorHAnsi"/>
            <w:sz w:val="19"/>
          </w:rPr>
          <w:t>ou will be granted a bank of (</w:t>
        </w:r>
      </w:ins>
      <w:r w:rsidR="004D0B59">
        <w:rPr>
          <w:rFonts w:asciiTheme="minorHAnsi" w:hAnsiTheme="minorHAnsi"/>
          <w:sz w:val="19"/>
        </w:rPr>
        <w:t>200-900 in 100 increments</w:t>
      </w:r>
      <w:ins w:id="19" w:author="Santilli, Caro" w:date="2016-04-14T07:20:00Z">
        <w:r w:rsidR="00984162" w:rsidRPr="008953EE">
          <w:rPr>
            <w:rFonts w:asciiTheme="minorHAnsi" w:hAnsiTheme="minorHAnsi"/>
            <w:sz w:val="19"/>
          </w:rPr>
          <w:t xml:space="preserve">) generic clicks that are consumed if either a Business or an Individual form is filed.  All </w:t>
        </w:r>
      </w:ins>
      <w:ins w:id="20" w:author="Santilli, Caro" w:date="2016-04-14T11:18:00Z">
        <w:r w:rsidR="00543F21" w:rsidRPr="008953EE">
          <w:rPr>
            <w:rFonts w:asciiTheme="minorHAnsi" w:hAnsiTheme="minorHAnsi"/>
            <w:sz w:val="19"/>
          </w:rPr>
          <w:t xml:space="preserve">accompanying </w:t>
        </w:r>
      </w:ins>
      <w:ins w:id="21" w:author="Santilli, Caro" w:date="2016-04-14T07:20:00Z">
        <w:r w:rsidR="00984162" w:rsidRPr="008953EE">
          <w:rPr>
            <w:rFonts w:asciiTheme="minorHAnsi" w:hAnsiTheme="minorHAnsi"/>
            <w:sz w:val="19"/>
          </w:rPr>
          <w:t>states are included at no additional charge/click.  If you exceed the number of clicks purchased, you will revert to REP pricing</w:t>
        </w:r>
      </w:ins>
      <w:r w:rsidR="00186776">
        <w:rPr>
          <w:rFonts w:asciiTheme="minorHAnsi" w:hAnsiTheme="minorHAnsi"/>
          <w:sz w:val="19"/>
        </w:rPr>
        <w:t xml:space="preserve"> and be billed</w:t>
      </w:r>
      <w:ins w:id="22" w:author="Santilli, Caro" w:date="2016-04-14T07:20:00Z">
        <w:r w:rsidR="00984162" w:rsidRPr="008953EE">
          <w:rPr>
            <w:rFonts w:asciiTheme="minorHAnsi" w:hAnsiTheme="minorHAnsi"/>
            <w:sz w:val="19"/>
          </w:rPr>
          <w:t xml:space="preserve"> for </w:t>
        </w:r>
      </w:ins>
      <w:ins w:id="23" w:author="Santilli, Caro" w:date="2016-04-14T07:22:00Z">
        <w:r w:rsidR="00984162" w:rsidRPr="008953EE">
          <w:rPr>
            <w:rFonts w:asciiTheme="minorHAnsi" w:hAnsiTheme="minorHAnsi"/>
            <w:sz w:val="19"/>
            <w:rPrChange w:id="24" w:author="Santilli, Caro" w:date="2016-04-14T07:25:00Z">
              <w:rPr>
                <w:rFonts w:asciiTheme="minorHAnsi" w:hAnsiTheme="minorHAnsi"/>
                <w:sz w:val="19"/>
                <w:u w:val="single"/>
              </w:rPr>
            </w:rPrChange>
          </w:rPr>
          <w:t>all</w:t>
        </w:r>
        <w:r w:rsidR="00984162" w:rsidRPr="008953EE">
          <w:rPr>
            <w:rFonts w:asciiTheme="minorHAnsi" w:hAnsiTheme="minorHAnsi"/>
            <w:sz w:val="19"/>
          </w:rPr>
          <w:t xml:space="preserve"> </w:t>
        </w:r>
      </w:ins>
      <w:ins w:id="25" w:author="Santilli, Caro" w:date="2016-04-14T07:25:00Z">
        <w:r w:rsidR="00984162" w:rsidRPr="008953EE">
          <w:rPr>
            <w:rFonts w:asciiTheme="minorHAnsi" w:hAnsiTheme="minorHAnsi"/>
            <w:sz w:val="19"/>
          </w:rPr>
          <w:t xml:space="preserve">remaining </w:t>
        </w:r>
      </w:ins>
      <w:ins w:id="26" w:author="Santilli, Caro" w:date="2016-04-14T07:22:00Z">
        <w:r w:rsidR="00984162" w:rsidRPr="008953EE">
          <w:rPr>
            <w:rFonts w:asciiTheme="minorHAnsi" w:hAnsiTheme="minorHAnsi"/>
            <w:sz w:val="19"/>
          </w:rPr>
          <w:t>clicks, including states, for the remainder of the tax year. Your bank of returns is only available for the tax year purchased (Jan 1, 201</w:t>
        </w:r>
      </w:ins>
      <w:r w:rsidR="001865BA">
        <w:rPr>
          <w:rFonts w:asciiTheme="minorHAnsi" w:hAnsiTheme="minorHAnsi"/>
          <w:sz w:val="19"/>
        </w:rPr>
        <w:t>8</w:t>
      </w:r>
      <w:ins w:id="27" w:author="Santilli, Caro" w:date="2016-04-14T07:23:00Z">
        <w:r w:rsidR="00984162" w:rsidRPr="008953EE">
          <w:rPr>
            <w:rFonts w:asciiTheme="minorHAnsi" w:hAnsiTheme="minorHAnsi"/>
            <w:sz w:val="19"/>
          </w:rPr>
          <w:t>-Dec 31, 201</w:t>
        </w:r>
      </w:ins>
      <w:r w:rsidR="001865BA">
        <w:rPr>
          <w:rFonts w:asciiTheme="minorHAnsi" w:hAnsiTheme="minorHAnsi"/>
          <w:sz w:val="19"/>
        </w:rPr>
        <w:t>8</w:t>
      </w:r>
      <w:ins w:id="28" w:author="Santilli, Caro" w:date="2016-04-14T07:23:00Z">
        <w:r w:rsidR="00984162" w:rsidRPr="008953EE">
          <w:rPr>
            <w:rFonts w:asciiTheme="minorHAnsi" w:hAnsiTheme="minorHAnsi"/>
            <w:sz w:val="19"/>
          </w:rPr>
          <w:t xml:space="preserve">) and cannot be carried over to subsequent years for usage. Additionally, you are not allowed to </w:t>
        </w:r>
      </w:ins>
      <w:ins w:id="29" w:author="Santilli, Caro" w:date="2016-04-14T07:24:00Z">
        <w:r w:rsidR="00984162" w:rsidRPr="008953EE">
          <w:rPr>
            <w:rFonts w:asciiTheme="minorHAnsi" w:hAnsiTheme="minorHAnsi"/>
            <w:sz w:val="19"/>
          </w:rPr>
          <w:t xml:space="preserve">‘migrate’ to an alternative/greater package once Lacerte Choice has been purchased in a given tax year. </w:t>
        </w:r>
      </w:ins>
      <w:ins w:id="30" w:author="Santilli, Caro" w:date="2016-04-14T07:26:00Z">
        <w:r w:rsidR="00984162" w:rsidRPr="008953EE">
          <w:rPr>
            <w:rFonts w:asciiTheme="minorHAnsi" w:hAnsiTheme="minorHAnsi"/>
            <w:sz w:val="19"/>
          </w:rPr>
          <w:t xml:space="preserve">You may migrate upward (300 to 400 for example) between tax years. </w:t>
        </w:r>
      </w:ins>
      <w:r w:rsidR="00944A02" w:rsidRPr="008953EE">
        <w:rPr>
          <w:rFonts w:asciiTheme="minorHAnsi" w:hAnsiTheme="minorHAnsi"/>
          <w:sz w:val="19"/>
        </w:rPr>
        <w:t xml:space="preserve">By agreeing to these terms </w:t>
      </w:r>
      <w:del w:id="31" w:author="Santilli, Caro" w:date="2016-04-14T07:25:00Z">
        <w:r w:rsidR="00944A02" w:rsidRPr="008953EE" w:rsidDel="00984162">
          <w:rPr>
            <w:rFonts w:asciiTheme="minorHAnsi" w:hAnsiTheme="minorHAnsi"/>
            <w:sz w:val="19"/>
          </w:rPr>
          <w:delText>and enrolling in this pla</w:delText>
        </w:r>
        <w:r w:rsidR="00624336" w:rsidRPr="008953EE" w:rsidDel="00984162">
          <w:rPr>
            <w:rFonts w:asciiTheme="minorHAnsi" w:hAnsiTheme="minorHAnsi"/>
            <w:sz w:val="19"/>
          </w:rPr>
          <w:delText>n</w:delText>
        </w:r>
        <w:r w:rsidR="00944A02" w:rsidRPr="008953EE" w:rsidDel="00984162">
          <w:rPr>
            <w:rFonts w:asciiTheme="minorHAnsi" w:hAnsiTheme="minorHAnsi"/>
            <w:sz w:val="19"/>
          </w:rPr>
          <w:delText xml:space="preserve"> </w:delText>
        </w:r>
      </w:del>
      <w:r w:rsidR="00944A02" w:rsidRPr="008953EE">
        <w:rPr>
          <w:rFonts w:asciiTheme="minorHAnsi" w:hAnsiTheme="minorHAnsi"/>
          <w:sz w:val="19"/>
        </w:rPr>
        <w:t xml:space="preserve">you are agreeing to </w:t>
      </w:r>
      <w:del w:id="32" w:author="Santilli, Caro" w:date="2016-04-14T07:25:00Z">
        <w:r w:rsidR="00944A02" w:rsidRPr="008953EE" w:rsidDel="00984162">
          <w:rPr>
            <w:rFonts w:asciiTheme="minorHAnsi" w:hAnsiTheme="minorHAnsi"/>
            <w:sz w:val="19"/>
          </w:rPr>
          <w:delText>pay and renew your Lacerte tax software product subscription for each of the referenced tax years</w:delText>
        </w:r>
      </w:del>
      <w:ins w:id="33" w:author="Santilli, Caro" w:date="2016-04-14T07:25:00Z">
        <w:r w:rsidR="00984162" w:rsidRPr="008953EE">
          <w:rPr>
            <w:rFonts w:asciiTheme="minorHAnsi" w:hAnsiTheme="minorHAnsi"/>
            <w:sz w:val="19"/>
          </w:rPr>
          <w:t>all of the above-listed conditions</w:t>
        </w:r>
      </w:ins>
      <w:r w:rsidR="00624336" w:rsidRPr="008953EE">
        <w:rPr>
          <w:rFonts w:asciiTheme="minorHAnsi" w:hAnsiTheme="minorHAnsi"/>
          <w:sz w:val="19"/>
        </w:rPr>
        <w:t>.</w:t>
      </w:r>
    </w:p>
    <w:p w:rsidR="000D520F" w:rsidRPr="00A559C4" w:rsidRDefault="00F7136F" w:rsidP="00A559C4">
      <w:pPr>
        <w:pStyle w:val="ListParagraph"/>
        <w:numPr>
          <w:ilvl w:val="0"/>
          <w:numId w:val="2"/>
        </w:numPr>
        <w:spacing w:after="60"/>
        <w:contextualSpacing w:val="0"/>
        <w:jc w:val="both"/>
        <w:rPr>
          <w:rFonts w:asciiTheme="minorHAnsi" w:hAnsiTheme="minorHAnsi"/>
          <w:sz w:val="19"/>
        </w:rPr>
      </w:pPr>
      <w:r w:rsidRPr="008953EE">
        <w:rPr>
          <w:rFonts w:asciiTheme="minorHAnsi" w:hAnsiTheme="minorHAnsi"/>
          <w:b/>
          <w:caps/>
          <w:sz w:val="19"/>
        </w:rPr>
        <w:t xml:space="preserve">What </w:t>
      </w:r>
      <w:r w:rsidR="00016CB5" w:rsidRPr="008953EE">
        <w:rPr>
          <w:rFonts w:asciiTheme="minorHAnsi" w:hAnsiTheme="minorHAnsi"/>
          <w:b/>
          <w:caps/>
          <w:sz w:val="19"/>
        </w:rPr>
        <w:t>Is and Is Not I</w:t>
      </w:r>
      <w:r w:rsidR="00BA3A5E" w:rsidRPr="008953EE">
        <w:rPr>
          <w:rFonts w:asciiTheme="minorHAnsi" w:hAnsiTheme="minorHAnsi"/>
          <w:b/>
          <w:caps/>
          <w:sz w:val="19"/>
        </w:rPr>
        <w:t>ncluded</w:t>
      </w:r>
      <w:r w:rsidR="00944A02" w:rsidRPr="008953EE">
        <w:rPr>
          <w:rFonts w:asciiTheme="minorHAnsi" w:hAnsiTheme="minorHAnsi"/>
          <w:b/>
          <w:caps/>
          <w:sz w:val="19"/>
        </w:rPr>
        <w:t xml:space="preserve"> </w:t>
      </w:r>
      <w:r w:rsidR="00016CB5" w:rsidRPr="008953EE">
        <w:rPr>
          <w:rFonts w:asciiTheme="minorHAnsi" w:hAnsiTheme="minorHAnsi"/>
          <w:b/>
          <w:caps/>
          <w:sz w:val="19"/>
        </w:rPr>
        <w:t>W</w:t>
      </w:r>
      <w:r w:rsidR="000D520F" w:rsidRPr="008953EE">
        <w:rPr>
          <w:rFonts w:asciiTheme="minorHAnsi" w:hAnsiTheme="minorHAnsi"/>
          <w:b/>
          <w:caps/>
          <w:sz w:val="19"/>
        </w:rPr>
        <w:t>ith</w:t>
      </w:r>
      <w:r w:rsidR="00944A02" w:rsidRPr="008953EE">
        <w:rPr>
          <w:rFonts w:asciiTheme="minorHAnsi" w:hAnsiTheme="minorHAnsi"/>
          <w:b/>
          <w:caps/>
          <w:sz w:val="19"/>
        </w:rPr>
        <w:t xml:space="preserve"> </w:t>
      </w:r>
      <w:r w:rsidR="00016CB5" w:rsidRPr="008953EE">
        <w:rPr>
          <w:rFonts w:asciiTheme="minorHAnsi" w:hAnsiTheme="minorHAnsi"/>
          <w:b/>
          <w:caps/>
          <w:sz w:val="19"/>
        </w:rPr>
        <w:t>Y</w:t>
      </w:r>
      <w:r w:rsidR="00944A02" w:rsidRPr="008953EE">
        <w:rPr>
          <w:rFonts w:asciiTheme="minorHAnsi" w:hAnsiTheme="minorHAnsi"/>
          <w:b/>
          <w:caps/>
          <w:sz w:val="19"/>
        </w:rPr>
        <w:t xml:space="preserve">our </w:t>
      </w:r>
      <w:r w:rsidR="00016CB5" w:rsidRPr="008953EE">
        <w:rPr>
          <w:rFonts w:asciiTheme="minorHAnsi" w:hAnsiTheme="minorHAnsi"/>
          <w:b/>
          <w:caps/>
          <w:sz w:val="19"/>
        </w:rPr>
        <w:t>S</w:t>
      </w:r>
      <w:r w:rsidR="00944A02" w:rsidRPr="008953EE">
        <w:rPr>
          <w:rFonts w:asciiTheme="minorHAnsi" w:hAnsiTheme="minorHAnsi"/>
          <w:b/>
          <w:caps/>
          <w:sz w:val="19"/>
        </w:rPr>
        <w:t>ubscription</w:t>
      </w:r>
      <w:r w:rsidRPr="008953EE">
        <w:rPr>
          <w:rFonts w:asciiTheme="minorHAnsi" w:hAnsiTheme="minorHAnsi"/>
          <w:sz w:val="19"/>
        </w:rPr>
        <w:t xml:space="preserve">.  </w:t>
      </w:r>
      <w:r w:rsidR="0080297F" w:rsidRPr="008953EE">
        <w:rPr>
          <w:rFonts w:asciiTheme="minorHAnsi" w:hAnsiTheme="minorHAnsi"/>
          <w:sz w:val="19"/>
          <w:u w:val="single"/>
        </w:rPr>
        <w:t>Included</w:t>
      </w:r>
      <w:r w:rsidR="0080297F" w:rsidRPr="008953EE">
        <w:rPr>
          <w:rFonts w:asciiTheme="minorHAnsi" w:hAnsiTheme="minorHAnsi"/>
          <w:sz w:val="19"/>
        </w:rPr>
        <w:t xml:space="preserve"> with y</w:t>
      </w:r>
      <w:r w:rsidRPr="008953EE">
        <w:rPr>
          <w:rFonts w:asciiTheme="minorHAnsi" w:hAnsiTheme="minorHAnsi"/>
          <w:sz w:val="19"/>
        </w:rPr>
        <w:t xml:space="preserve">our subscription to the Lacerte tax software product under this </w:t>
      </w:r>
      <w:r w:rsidR="00A356C0" w:rsidRPr="008953EE">
        <w:rPr>
          <w:rFonts w:asciiTheme="minorHAnsi" w:hAnsiTheme="minorHAnsi"/>
          <w:sz w:val="19"/>
        </w:rPr>
        <w:t>A</w:t>
      </w:r>
      <w:r w:rsidRPr="008953EE">
        <w:rPr>
          <w:rFonts w:asciiTheme="minorHAnsi" w:hAnsiTheme="minorHAnsi"/>
          <w:sz w:val="19"/>
        </w:rPr>
        <w:t>greement:</w:t>
      </w:r>
      <w:r w:rsidR="00730E1E" w:rsidRPr="008953EE">
        <w:rPr>
          <w:rFonts w:asciiTheme="minorHAnsi" w:hAnsiTheme="minorHAnsi"/>
          <w:sz w:val="19"/>
        </w:rPr>
        <w:t xml:space="preserve"> (</w:t>
      </w:r>
      <w:proofErr w:type="spellStart"/>
      <w:r w:rsidR="00730E1E" w:rsidRPr="008953EE">
        <w:rPr>
          <w:rFonts w:asciiTheme="minorHAnsi" w:hAnsiTheme="minorHAnsi"/>
          <w:sz w:val="19"/>
        </w:rPr>
        <w:t>i</w:t>
      </w:r>
      <w:proofErr w:type="spellEnd"/>
      <w:r w:rsidR="00730E1E" w:rsidRPr="008953EE">
        <w:rPr>
          <w:rFonts w:asciiTheme="minorHAnsi" w:hAnsiTheme="minorHAnsi"/>
          <w:sz w:val="19"/>
        </w:rPr>
        <w:t xml:space="preserve">) </w:t>
      </w:r>
      <w:proofErr w:type="spellStart"/>
      <w:r w:rsidRPr="008953EE">
        <w:rPr>
          <w:rFonts w:asciiTheme="minorHAnsi" w:hAnsiTheme="minorHAnsi"/>
          <w:sz w:val="19"/>
        </w:rPr>
        <w:t>Lacerte</w:t>
      </w:r>
      <w:proofErr w:type="spellEnd"/>
      <w:r w:rsidRPr="008953EE">
        <w:rPr>
          <w:rFonts w:asciiTheme="minorHAnsi" w:hAnsiTheme="minorHAnsi"/>
          <w:sz w:val="19"/>
        </w:rPr>
        <w:t xml:space="preserve"> Tax Form Modules </w:t>
      </w:r>
      <w:r w:rsidR="00ED20BA" w:rsidRPr="008953EE">
        <w:rPr>
          <w:rFonts w:asciiTheme="minorHAnsi" w:hAnsiTheme="minorHAnsi"/>
          <w:sz w:val="19"/>
        </w:rPr>
        <w:t xml:space="preserve">indicated </w:t>
      </w:r>
      <w:r w:rsidRPr="008953EE">
        <w:rPr>
          <w:rFonts w:asciiTheme="minorHAnsi" w:hAnsiTheme="minorHAnsi"/>
          <w:sz w:val="19"/>
        </w:rPr>
        <w:t xml:space="preserve">in </w:t>
      </w:r>
      <w:r w:rsidR="00B66550" w:rsidRPr="008953EE">
        <w:rPr>
          <w:rFonts w:asciiTheme="minorHAnsi" w:hAnsiTheme="minorHAnsi"/>
          <w:sz w:val="19"/>
        </w:rPr>
        <w:t>any</w:t>
      </w:r>
      <w:r w:rsidRPr="008953EE">
        <w:rPr>
          <w:rFonts w:asciiTheme="minorHAnsi" w:hAnsiTheme="minorHAnsi"/>
          <w:sz w:val="19"/>
        </w:rPr>
        <w:t xml:space="preserve"> attached quote</w:t>
      </w:r>
      <w:r w:rsidR="00ED20BA" w:rsidRPr="008953EE">
        <w:rPr>
          <w:rFonts w:asciiTheme="minorHAnsi" w:hAnsiTheme="minorHAnsi"/>
          <w:sz w:val="19"/>
        </w:rPr>
        <w:t xml:space="preserve"> of fees</w:t>
      </w:r>
      <w:r w:rsidRPr="008953EE">
        <w:rPr>
          <w:rFonts w:asciiTheme="minorHAnsi" w:hAnsiTheme="minorHAnsi"/>
          <w:sz w:val="19"/>
        </w:rPr>
        <w:t>;</w:t>
      </w:r>
      <w:r w:rsidR="00730E1E" w:rsidRPr="008953EE">
        <w:rPr>
          <w:rFonts w:asciiTheme="minorHAnsi" w:hAnsiTheme="minorHAnsi"/>
          <w:sz w:val="19"/>
        </w:rPr>
        <w:t xml:space="preserve"> (ii) </w:t>
      </w:r>
      <w:r w:rsidR="00ED20BA" w:rsidRPr="008953EE">
        <w:rPr>
          <w:rFonts w:asciiTheme="minorHAnsi" w:hAnsiTheme="minorHAnsi"/>
          <w:sz w:val="19"/>
        </w:rPr>
        <w:t>c</w:t>
      </w:r>
      <w:r w:rsidRPr="008953EE">
        <w:rPr>
          <w:rFonts w:asciiTheme="minorHAnsi" w:hAnsiTheme="minorHAnsi"/>
          <w:sz w:val="19"/>
        </w:rPr>
        <w:t>oncurrent use</w:t>
      </w:r>
      <w:r w:rsidRPr="00A559C4">
        <w:rPr>
          <w:rFonts w:asciiTheme="minorHAnsi" w:hAnsiTheme="minorHAnsi"/>
          <w:sz w:val="19"/>
        </w:rPr>
        <w:t xml:space="preserve"> of Lacerte for the number of Fast Path users </w:t>
      </w:r>
      <w:r w:rsidR="00ED20BA" w:rsidRPr="00A559C4">
        <w:rPr>
          <w:rFonts w:asciiTheme="minorHAnsi" w:hAnsiTheme="minorHAnsi"/>
          <w:sz w:val="19"/>
        </w:rPr>
        <w:t xml:space="preserve">indicated </w:t>
      </w:r>
      <w:r w:rsidRPr="00A559C4">
        <w:rPr>
          <w:rFonts w:asciiTheme="minorHAnsi" w:hAnsiTheme="minorHAnsi"/>
          <w:sz w:val="19"/>
        </w:rPr>
        <w:t>in your attached quote</w:t>
      </w:r>
      <w:r w:rsidR="00730E1E" w:rsidRPr="00A559C4">
        <w:rPr>
          <w:rFonts w:asciiTheme="minorHAnsi" w:hAnsiTheme="minorHAnsi"/>
          <w:sz w:val="19"/>
        </w:rPr>
        <w:t xml:space="preserve">; (iii) </w:t>
      </w:r>
      <w:r w:rsidRPr="00A559C4">
        <w:rPr>
          <w:rFonts w:asciiTheme="minorHAnsi" w:hAnsiTheme="minorHAnsi"/>
          <w:sz w:val="19"/>
        </w:rPr>
        <w:t xml:space="preserve">Product/Tax Content Updates (after initial download from </w:t>
      </w:r>
      <w:r w:rsidR="00ED20BA" w:rsidRPr="00A559C4">
        <w:rPr>
          <w:rFonts w:asciiTheme="minorHAnsi" w:hAnsiTheme="minorHAnsi"/>
          <w:sz w:val="19"/>
        </w:rPr>
        <w:t>‘</w:t>
      </w:r>
      <w:r w:rsidRPr="00A559C4">
        <w:rPr>
          <w:rFonts w:asciiTheme="minorHAnsi" w:hAnsiTheme="minorHAnsi"/>
          <w:sz w:val="19"/>
        </w:rPr>
        <w:t>My</w:t>
      </w:r>
      <w:r w:rsidR="00ED20BA" w:rsidRPr="00A559C4">
        <w:rPr>
          <w:rFonts w:asciiTheme="minorHAnsi" w:hAnsiTheme="minorHAnsi"/>
          <w:sz w:val="19"/>
        </w:rPr>
        <w:t xml:space="preserve"> </w:t>
      </w:r>
      <w:r w:rsidRPr="00A559C4">
        <w:rPr>
          <w:rFonts w:asciiTheme="minorHAnsi" w:hAnsiTheme="minorHAnsi"/>
          <w:sz w:val="19"/>
        </w:rPr>
        <w:t>Account</w:t>
      </w:r>
      <w:r w:rsidR="00ED20BA" w:rsidRPr="00A559C4">
        <w:rPr>
          <w:rFonts w:asciiTheme="minorHAnsi" w:hAnsiTheme="minorHAnsi"/>
          <w:sz w:val="19"/>
        </w:rPr>
        <w:t xml:space="preserve">’ </w:t>
      </w:r>
      <w:r w:rsidRPr="00A559C4">
        <w:rPr>
          <w:rFonts w:asciiTheme="minorHAnsi" w:hAnsiTheme="minorHAnsi"/>
          <w:sz w:val="19"/>
        </w:rPr>
        <w:t xml:space="preserve">or </w:t>
      </w:r>
      <w:r w:rsidR="00ED20BA" w:rsidRPr="00A559C4">
        <w:rPr>
          <w:rFonts w:asciiTheme="minorHAnsi" w:hAnsiTheme="minorHAnsi"/>
          <w:sz w:val="19"/>
        </w:rPr>
        <w:t xml:space="preserve">after initial </w:t>
      </w:r>
      <w:r w:rsidRPr="00A559C4">
        <w:rPr>
          <w:rFonts w:asciiTheme="minorHAnsi" w:hAnsiTheme="minorHAnsi"/>
          <w:sz w:val="19"/>
        </w:rPr>
        <w:t>CD install)</w:t>
      </w:r>
      <w:r w:rsidR="00730E1E" w:rsidRPr="00A559C4">
        <w:rPr>
          <w:rFonts w:asciiTheme="minorHAnsi" w:hAnsiTheme="minorHAnsi"/>
          <w:sz w:val="19"/>
        </w:rPr>
        <w:t>.</w:t>
      </w:r>
      <w:r w:rsidR="00960452" w:rsidRPr="00A559C4">
        <w:rPr>
          <w:rFonts w:asciiTheme="minorHAnsi" w:hAnsiTheme="minorHAnsi"/>
          <w:sz w:val="19"/>
        </w:rPr>
        <w:t xml:space="preserve"> </w:t>
      </w:r>
      <w:r w:rsidR="00975384" w:rsidRPr="00A559C4">
        <w:rPr>
          <w:rFonts w:asciiTheme="minorHAnsi" w:hAnsiTheme="minorHAnsi"/>
          <w:sz w:val="19"/>
          <w:u w:val="single"/>
        </w:rPr>
        <w:t>Not included</w:t>
      </w:r>
      <w:r w:rsidR="00975384" w:rsidRPr="00A559C4">
        <w:rPr>
          <w:rFonts w:asciiTheme="minorHAnsi" w:hAnsiTheme="minorHAnsi"/>
          <w:sz w:val="19"/>
        </w:rPr>
        <w:t xml:space="preserve"> with </w:t>
      </w:r>
      <w:r w:rsidR="00AE439E" w:rsidRPr="00A559C4">
        <w:rPr>
          <w:rFonts w:asciiTheme="minorHAnsi" w:hAnsiTheme="minorHAnsi"/>
          <w:sz w:val="19"/>
        </w:rPr>
        <w:t xml:space="preserve">your subscription under this </w:t>
      </w:r>
      <w:r w:rsidR="00A356C0">
        <w:rPr>
          <w:rFonts w:asciiTheme="minorHAnsi" w:hAnsiTheme="minorHAnsi"/>
          <w:sz w:val="19"/>
        </w:rPr>
        <w:t>A</w:t>
      </w:r>
      <w:r w:rsidR="00AE439E" w:rsidRPr="00A559C4">
        <w:rPr>
          <w:rFonts w:asciiTheme="minorHAnsi" w:hAnsiTheme="minorHAnsi"/>
          <w:sz w:val="19"/>
        </w:rPr>
        <w:t xml:space="preserve">greement, are </w:t>
      </w:r>
      <w:r w:rsidR="00960452" w:rsidRPr="00A559C4">
        <w:rPr>
          <w:rFonts w:asciiTheme="minorHAnsi" w:hAnsiTheme="minorHAnsi"/>
          <w:sz w:val="19"/>
        </w:rPr>
        <w:t>Tax Scan and Import</w:t>
      </w:r>
      <w:r w:rsidR="00DB3E68">
        <w:rPr>
          <w:rFonts w:asciiTheme="minorHAnsi" w:hAnsiTheme="minorHAnsi"/>
          <w:sz w:val="19"/>
        </w:rPr>
        <w:t xml:space="preserve"> PPR</w:t>
      </w:r>
      <w:r w:rsidR="00960452" w:rsidRPr="00A559C4">
        <w:rPr>
          <w:rFonts w:asciiTheme="minorHAnsi" w:hAnsiTheme="minorHAnsi"/>
          <w:sz w:val="19"/>
        </w:rPr>
        <w:t xml:space="preserve">, eSignature, </w:t>
      </w:r>
      <w:r w:rsidR="00975384" w:rsidRPr="00A559C4">
        <w:rPr>
          <w:rFonts w:asciiTheme="minorHAnsi" w:hAnsiTheme="minorHAnsi"/>
          <w:sz w:val="19"/>
        </w:rPr>
        <w:t>attach products, add-ons</w:t>
      </w:r>
      <w:r w:rsidR="00AE439E" w:rsidRPr="00A559C4">
        <w:rPr>
          <w:rFonts w:asciiTheme="minorHAnsi" w:hAnsiTheme="minorHAnsi"/>
          <w:sz w:val="19"/>
        </w:rPr>
        <w:t>,</w:t>
      </w:r>
      <w:r w:rsidR="00975384" w:rsidRPr="00A559C4">
        <w:rPr>
          <w:rFonts w:asciiTheme="minorHAnsi" w:hAnsiTheme="minorHAnsi"/>
          <w:sz w:val="19"/>
        </w:rPr>
        <w:t xml:space="preserve"> or </w:t>
      </w:r>
      <w:r w:rsidR="00AE439E" w:rsidRPr="00A559C4">
        <w:rPr>
          <w:rFonts w:asciiTheme="minorHAnsi" w:hAnsiTheme="minorHAnsi"/>
          <w:sz w:val="19"/>
        </w:rPr>
        <w:t xml:space="preserve">any </w:t>
      </w:r>
      <w:r w:rsidR="00975384" w:rsidRPr="00A559C4">
        <w:rPr>
          <w:rFonts w:asciiTheme="minorHAnsi" w:hAnsiTheme="minorHAnsi"/>
          <w:sz w:val="19"/>
        </w:rPr>
        <w:t xml:space="preserve">other </w:t>
      </w:r>
      <w:r w:rsidR="00AE439E" w:rsidRPr="00A559C4">
        <w:rPr>
          <w:rFonts w:asciiTheme="minorHAnsi" w:hAnsiTheme="minorHAnsi"/>
          <w:sz w:val="19"/>
        </w:rPr>
        <w:t xml:space="preserve">additional or </w:t>
      </w:r>
      <w:r w:rsidR="00960452" w:rsidRPr="00A559C4">
        <w:rPr>
          <w:rFonts w:asciiTheme="minorHAnsi" w:hAnsiTheme="minorHAnsi"/>
          <w:sz w:val="19"/>
        </w:rPr>
        <w:t>future offerings</w:t>
      </w:r>
      <w:r w:rsidR="00975384" w:rsidRPr="00A559C4">
        <w:rPr>
          <w:rFonts w:asciiTheme="minorHAnsi" w:hAnsiTheme="minorHAnsi"/>
          <w:sz w:val="19"/>
        </w:rPr>
        <w:t>.</w:t>
      </w:r>
    </w:p>
    <w:p w:rsidR="000D520F" w:rsidRPr="00A559C4" w:rsidRDefault="000D520F" w:rsidP="00A559C4">
      <w:pPr>
        <w:pStyle w:val="ListParagraph"/>
        <w:numPr>
          <w:ilvl w:val="0"/>
          <w:numId w:val="2"/>
        </w:numPr>
        <w:spacing w:after="60"/>
        <w:contextualSpacing w:val="0"/>
        <w:jc w:val="both"/>
        <w:rPr>
          <w:rFonts w:asciiTheme="minorHAnsi" w:hAnsiTheme="minorHAnsi"/>
          <w:color w:val="000000" w:themeColor="text1"/>
          <w:sz w:val="19"/>
        </w:rPr>
      </w:pPr>
      <w:r w:rsidRPr="00A559C4">
        <w:rPr>
          <w:rFonts w:asciiTheme="minorHAnsi" w:hAnsiTheme="minorHAnsi"/>
          <w:b/>
          <w:caps/>
          <w:sz w:val="19"/>
        </w:rPr>
        <w:t xml:space="preserve">Adding Fast Path </w:t>
      </w:r>
      <w:r w:rsidR="00016CB5" w:rsidRPr="00A559C4">
        <w:rPr>
          <w:rFonts w:asciiTheme="minorHAnsi" w:hAnsiTheme="minorHAnsi"/>
          <w:b/>
          <w:caps/>
          <w:sz w:val="19"/>
        </w:rPr>
        <w:t>N</w:t>
      </w:r>
      <w:r w:rsidRPr="00A559C4">
        <w:rPr>
          <w:rFonts w:asciiTheme="minorHAnsi" w:hAnsiTheme="minorHAnsi"/>
          <w:b/>
          <w:caps/>
          <w:sz w:val="19"/>
        </w:rPr>
        <w:t xml:space="preserve">etwork </w:t>
      </w:r>
      <w:r w:rsidR="00016CB5" w:rsidRPr="00A559C4">
        <w:rPr>
          <w:rFonts w:asciiTheme="minorHAnsi" w:hAnsiTheme="minorHAnsi"/>
          <w:b/>
          <w:caps/>
          <w:sz w:val="19"/>
        </w:rPr>
        <w:t>U</w:t>
      </w:r>
      <w:r w:rsidRPr="00A559C4">
        <w:rPr>
          <w:rFonts w:asciiTheme="minorHAnsi" w:hAnsiTheme="minorHAnsi"/>
          <w:b/>
          <w:caps/>
          <w:sz w:val="19"/>
        </w:rPr>
        <w:t xml:space="preserve">sers </w:t>
      </w:r>
      <w:del w:id="34" w:author="Santilli, Caro" w:date="2016-04-14T07:28:00Z">
        <w:r w:rsidRPr="00A559C4" w:rsidDel="00EF60B3">
          <w:rPr>
            <w:rFonts w:asciiTheme="minorHAnsi" w:hAnsiTheme="minorHAnsi"/>
            <w:b/>
            <w:caps/>
            <w:sz w:val="19"/>
          </w:rPr>
          <w:delText xml:space="preserve">or </w:delText>
        </w:r>
        <w:r w:rsidR="00016CB5" w:rsidRPr="00A559C4" w:rsidDel="00EF60B3">
          <w:rPr>
            <w:rFonts w:asciiTheme="minorHAnsi" w:hAnsiTheme="minorHAnsi"/>
            <w:b/>
            <w:caps/>
            <w:sz w:val="19"/>
          </w:rPr>
          <w:delText>T</w:delText>
        </w:r>
        <w:r w:rsidRPr="00A559C4" w:rsidDel="00EF60B3">
          <w:rPr>
            <w:rFonts w:asciiTheme="minorHAnsi" w:hAnsiTheme="minorHAnsi"/>
            <w:b/>
            <w:caps/>
            <w:sz w:val="19"/>
          </w:rPr>
          <w:delText xml:space="preserve">ax </w:delText>
        </w:r>
        <w:r w:rsidR="00016CB5" w:rsidRPr="00A559C4" w:rsidDel="00EF60B3">
          <w:rPr>
            <w:rFonts w:asciiTheme="minorHAnsi" w:hAnsiTheme="minorHAnsi"/>
            <w:b/>
            <w:caps/>
            <w:sz w:val="19"/>
          </w:rPr>
          <w:delText>F</w:delText>
        </w:r>
        <w:r w:rsidRPr="00A559C4" w:rsidDel="00EF60B3">
          <w:rPr>
            <w:rFonts w:asciiTheme="minorHAnsi" w:hAnsiTheme="minorHAnsi"/>
            <w:b/>
            <w:caps/>
            <w:sz w:val="19"/>
          </w:rPr>
          <w:delText xml:space="preserve">orm </w:delText>
        </w:r>
        <w:r w:rsidR="00016CB5" w:rsidRPr="00A559C4" w:rsidDel="00EF60B3">
          <w:rPr>
            <w:rFonts w:asciiTheme="minorHAnsi" w:hAnsiTheme="minorHAnsi"/>
            <w:b/>
            <w:caps/>
            <w:sz w:val="19"/>
          </w:rPr>
          <w:delText>M</w:delText>
        </w:r>
        <w:r w:rsidRPr="00A559C4" w:rsidDel="00EF60B3">
          <w:rPr>
            <w:rFonts w:asciiTheme="minorHAnsi" w:hAnsiTheme="minorHAnsi"/>
            <w:b/>
            <w:caps/>
            <w:sz w:val="19"/>
          </w:rPr>
          <w:delText xml:space="preserve">odules </w:delText>
        </w:r>
      </w:del>
      <w:r w:rsidR="00016CB5" w:rsidRPr="00A559C4">
        <w:rPr>
          <w:rFonts w:asciiTheme="minorHAnsi" w:hAnsiTheme="minorHAnsi"/>
          <w:b/>
          <w:caps/>
          <w:sz w:val="19"/>
        </w:rPr>
        <w:t>D</w:t>
      </w:r>
      <w:r w:rsidRPr="00A559C4">
        <w:rPr>
          <w:rFonts w:asciiTheme="minorHAnsi" w:hAnsiTheme="minorHAnsi"/>
          <w:b/>
          <w:caps/>
          <w:sz w:val="19"/>
        </w:rPr>
        <w:t xml:space="preserve">uring </w:t>
      </w:r>
      <w:r w:rsidR="00016CB5" w:rsidRPr="00A559C4">
        <w:rPr>
          <w:rFonts w:asciiTheme="minorHAnsi" w:hAnsiTheme="minorHAnsi"/>
          <w:b/>
          <w:caps/>
          <w:sz w:val="19"/>
        </w:rPr>
        <w:t>T</w:t>
      </w:r>
      <w:r w:rsidRPr="00A559C4">
        <w:rPr>
          <w:rFonts w:asciiTheme="minorHAnsi" w:hAnsiTheme="minorHAnsi"/>
          <w:b/>
          <w:caps/>
          <w:sz w:val="19"/>
        </w:rPr>
        <w:t>he Term</w:t>
      </w:r>
      <w:r w:rsidRPr="00A559C4">
        <w:rPr>
          <w:rFonts w:asciiTheme="minorHAnsi" w:hAnsiTheme="minorHAnsi"/>
          <w:sz w:val="19"/>
        </w:rPr>
        <w:t>.  Anytime you wish to increase your Fast Path network user entitlement</w:t>
      </w:r>
      <w:del w:id="35" w:author="Santilli, Caro" w:date="2016-04-14T07:28:00Z">
        <w:r w:rsidRPr="00A559C4" w:rsidDel="00EF60B3">
          <w:rPr>
            <w:rFonts w:asciiTheme="minorHAnsi" w:hAnsiTheme="minorHAnsi"/>
            <w:sz w:val="19"/>
          </w:rPr>
          <w:delText xml:space="preserve">, or add additional tax form modules </w:delText>
        </w:r>
        <w:r w:rsidR="00ED20BA" w:rsidRPr="00A559C4" w:rsidDel="00EF60B3">
          <w:rPr>
            <w:rFonts w:asciiTheme="minorHAnsi" w:hAnsiTheme="minorHAnsi"/>
            <w:sz w:val="19"/>
          </w:rPr>
          <w:delText xml:space="preserve">with </w:delText>
        </w:r>
        <w:r w:rsidRPr="00A559C4" w:rsidDel="00EF60B3">
          <w:rPr>
            <w:rFonts w:asciiTheme="minorHAnsi" w:hAnsiTheme="minorHAnsi"/>
            <w:sz w:val="19"/>
          </w:rPr>
          <w:delText>unlimited access</w:delText>
        </w:r>
      </w:del>
      <w:r w:rsidRPr="00A559C4">
        <w:rPr>
          <w:rFonts w:asciiTheme="minorHAnsi" w:hAnsiTheme="minorHAnsi"/>
          <w:sz w:val="19"/>
        </w:rPr>
        <w:t xml:space="preserve"> for the current or coming tax year, you may do so before </w:t>
      </w:r>
      <w:del w:id="36" w:author="Santilli, Caro" w:date="2016-04-14T07:27:00Z">
        <w:r w:rsidRPr="00A559C4" w:rsidDel="00EF60B3">
          <w:rPr>
            <w:rFonts w:asciiTheme="minorHAnsi" w:hAnsiTheme="minorHAnsi"/>
            <w:sz w:val="19"/>
          </w:rPr>
          <w:delText xml:space="preserve">making </w:delText>
        </w:r>
      </w:del>
      <w:r w:rsidRPr="00A559C4">
        <w:rPr>
          <w:rFonts w:asciiTheme="minorHAnsi" w:hAnsiTheme="minorHAnsi"/>
          <w:sz w:val="19"/>
        </w:rPr>
        <w:t xml:space="preserve">your next </w:t>
      </w:r>
      <w:del w:id="37" w:author="Santilli, Caro" w:date="2016-04-14T07:29:00Z">
        <w:r w:rsidRPr="00A559C4" w:rsidDel="00EF60B3">
          <w:rPr>
            <w:rFonts w:asciiTheme="minorHAnsi" w:hAnsiTheme="minorHAnsi"/>
            <w:sz w:val="19"/>
          </w:rPr>
          <w:delText xml:space="preserve">due </w:delText>
        </w:r>
      </w:del>
      <w:r w:rsidRPr="00A559C4">
        <w:rPr>
          <w:rFonts w:asciiTheme="minorHAnsi" w:hAnsiTheme="minorHAnsi"/>
          <w:sz w:val="19"/>
        </w:rPr>
        <w:t xml:space="preserve">annual renewal payment under this </w:t>
      </w:r>
      <w:r w:rsidR="00A356C0">
        <w:rPr>
          <w:rFonts w:asciiTheme="minorHAnsi" w:hAnsiTheme="minorHAnsi"/>
          <w:sz w:val="19"/>
        </w:rPr>
        <w:t>A</w:t>
      </w:r>
      <w:r w:rsidRPr="00A559C4">
        <w:rPr>
          <w:rFonts w:asciiTheme="minorHAnsi" w:hAnsiTheme="minorHAnsi"/>
          <w:sz w:val="19"/>
        </w:rPr>
        <w:t xml:space="preserve">greement by contacting Intuit and purchasing additional network users </w:t>
      </w:r>
      <w:del w:id="38" w:author="Santilli, Caro" w:date="2016-04-14T07:29:00Z">
        <w:r w:rsidRPr="00A559C4" w:rsidDel="00EF60B3">
          <w:rPr>
            <w:rFonts w:asciiTheme="minorHAnsi" w:hAnsiTheme="minorHAnsi"/>
            <w:sz w:val="19"/>
          </w:rPr>
          <w:delText xml:space="preserve">or tax form modules </w:delText>
        </w:r>
      </w:del>
      <w:r w:rsidRPr="00A559C4">
        <w:rPr>
          <w:rFonts w:asciiTheme="minorHAnsi" w:hAnsiTheme="minorHAnsi"/>
          <w:sz w:val="19"/>
        </w:rPr>
        <w:t xml:space="preserve">at the then-current per-user </w:t>
      </w:r>
      <w:del w:id="39" w:author="Santilli, Caro" w:date="2016-04-14T07:29:00Z">
        <w:r w:rsidRPr="00A559C4" w:rsidDel="00EF60B3">
          <w:rPr>
            <w:rFonts w:asciiTheme="minorHAnsi" w:hAnsiTheme="minorHAnsi"/>
            <w:sz w:val="19"/>
          </w:rPr>
          <w:delText xml:space="preserve">or tax form module </w:delText>
        </w:r>
      </w:del>
      <w:r w:rsidRPr="00A559C4">
        <w:rPr>
          <w:rFonts w:asciiTheme="minorHAnsi" w:hAnsiTheme="minorHAnsi"/>
          <w:sz w:val="19"/>
        </w:rPr>
        <w:t xml:space="preserve">price, as applicable. All such added Fast Path network users </w:t>
      </w:r>
      <w:del w:id="40" w:author="Santilli, Caro" w:date="2016-04-14T07:29:00Z">
        <w:r w:rsidRPr="00A559C4" w:rsidDel="00EF60B3">
          <w:rPr>
            <w:rFonts w:asciiTheme="minorHAnsi" w:hAnsiTheme="minorHAnsi"/>
            <w:sz w:val="19"/>
          </w:rPr>
          <w:delText xml:space="preserve">or tax form modules </w:delText>
        </w:r>
      </w:del>
      <w:r w:rsidRPr="00A559C4">
        <w:rPr>
          <w:rFonts w:asciiTheme="minorHAnsi" w:hAnsiTheme="minorHAnsi"/>
          <w:sz w:val="19"/>
        </w:rPr>
        <w:t xml:space="preserve">purchased during the Term will be subject to the terms of this </w:t>
      </w:r>
      <w:r w:rsidR="00A356C0">
        <w:rPr>
          <w:rFonts w:asciiTheme="minorHAnsi" w:hAnsiTheme="minorHAnsi"/>
          <w:sz w:val="19"/>
        </w:rPr>
        <w:t>A</w:t>
      </w:r>
      <w:r w:rsidRPr="00A559C4">
        <w:rPr>
          <w:rFonts w:asciiTheme="minorHAnsi" w:hAnsiTheme="minorHAnsi"/>
          <w:sz w:val="19"/>
        </w:rPr>
        <w:t>greement</w:t>
      </w:r>
      <w:ins w:id="41" w:author="Santilli, Caro" w:date="2016-04-14T07:29:00Z">
        <w:r w:rsidR="00EF60B3">
          <w:rPr>
            <w:rFonts w:asciiTheme="minorHAnsi" w:hAnsiTheme="minorHAnsi"/>
            <w:sz w:val="19"/>
          </w:rPr>
          <w:t>.</w:t>
        </w:r>
      </w:ins>
      <w:del w:id="42" w:author="Santilli, Caro" w:date="2016-04-14T07:29:00Z">
        <w:r w:rsidRPr="00A559C4" w:rsidDel="00EF60B3">
          <w:rPr>
            <w:rFonts w:asciiTheme="minorHAnsi" w:hAnsiTheme="minorHAnsi"/>
            <w:sz w:val="19"/>
          </w:rPr>
          <w:delText xml:space="preserve">, including the requirement to renew for each of the remaining years of the </w:delText>
        </w:r>
        <w:r w:rsidR="00A356C0" w:rsidDel="00EF60B3">
          <w:rPr>
            <w:rFonts w:asciiTheme="minorHAnsi" w:hAnsiTheme="minorHAnsi"/>
            <w:sz w:val="19"/>
          </w:rPr>
          <w:delText>A</w:delText>
        </w:r>
        <w:r w:rsidRPr="00A559C4" w:rsidDel="00EF60B3">
          <w:rPr>
            <w:rFonts w:asciiTheme="minorHAnsi" w:hAnsiTheme="minorHAnsi"/>
            <w:sz w:val="19"/>
          </w:rPr>
          <w:delText xml:space="preserve">greement </w:delText>
        </w:r>
        <w:r w:rsidR="00A356C0" w:rsidDel="00EF60B3">
          <w:rPr>
            <w:rFonts w:asciiTheme="minorHAnsi" w:hAnsiTheme="minorHAnsi"/>
            <w:color w:val="000000" w:themeColor="text1"/>
            <w:sz w:val="19"/>
          </w:rPr>
          <w:delText>T</w:delText>
        </w:r>
        <w:r w:rsidRPr="00A559C4" w:rsidDel="00EF60B3">
          <w:rPr>
            <w:rFonts w:asciiTheme="minorHAnsi" w:hAnsiTheme="minorHAnsi"/>
            <w:color w:val="000000" w:themeColor="text1"/>
            <w:sz w:val="19"/>
          </w:rPr>
          <w:delText>erm</w:delText>
        </w:r>
        <w:r w:rsidR="00C07F18" w:rsidRPr="00A559C4" w:rsidDel="00EF60B3">
          <w:rPr>
            <w:rFonts w:asciiTheme="minorHAnsi" w:hAnsiTheme="minorHAnsi"/>
            <w:color w:val="000000" w:themeColor="text1"/>
            <w:sz w:val="19"/>
          </w:rPr>
          <w:delText xml:space="preserve"> and/or the cancellation fee(s) described in Section </w:delText>
        </w:r>
        <w:r w:rsidR="00E354C7" w:rsidDel="00EF60B3">
          <w:rPr>
            <w:rFonts w:asciiTheme="minorHAnsi" w:hAnsiTheme="minorHAnsi"/>
            <w:color w:val="000000" w:themeColor="text1"/>
            <w:sz w:val="19"/>
          </w:rPr>
          <w:delText>7</w:delText>
        </w:r>
        <w:r w:rsidR="00C07F18" w:rsidRPr="00A559C4" w:rsidDel="00EF60B3">
          <w:rPr>
            <w:rFonts w:asciiTheme="minorHAnsi" w:hAnsiTheme="minorHAnsi"/>
            <w:color w:val="000000" w:themeColor="text1"/>
            <w:sz w:val="19"/>
          </w:rPr>
          <w:delText xml:space="preserve"> below</w:delText>
        </w:r>
        <w:r w:rsidRPr="00A559C4" w:rsidDel="00EF60B3">
          <w:rPr>
            <w:rFonts w:asciiTheme="minorHAnsi" w:hAnsiTheme="minorHAnsi"/>
            <w:color w:val="000000" w:themeColor="text1"/>
            <w:sz w:val="19"/>
          </w:rPr>
          <w:delText>.</w:delText>
        </w:r>
      </w:del>
    </w:p>
    <w:p w:rsidR="008953EE" w:rsidRDefault="00962FBD" w:rsidP="008953EE">
      <w:pPr>
        <w:numPr>
          <w:ilvl w:val="0"/>
          <w:numId w:val="2"/>
        </w:numPr>
        <w:spacing w:after="60"/>
        <w:jc w:val="both"/>
        <w:rPr>
          <w:rFonts w:asciiTheme="minorHAnsi" w:hAnsiTheme="minorHAnsi"/>
          <w:sz w:val="19"/>
        </w:rPr>
      </w:pPr>
      <w:r w:rsidRPr="00A559C4">
        <w:rPr>
          <w:rStyle w:val="CommentReference"/>
          <w:rFonts w:asciiTheme="minorHAnsi" w:hAnsiTheme="minorHAnsi"/>
          <w:b/>
          <w:caps/>
          <w:sz w:val="19"/>
        </w:rPr>
        <w:t>General</w:t>
      </w:r>
      <w:r w:rsidRPr="00A559C4">
        <w:rPr>
          <w:rStyle w:val="CommentReference"/>
          <w:rFonts w:asciiTheme="minorHAnsi" w:hAnsiTheme="minorHAnsi"/>
          <w:sz w:val="19"/>
        </w:rPr>
        <w:t>.</w:t>
      </w:r>
      <w:r w:rsidRPr="002D7A7F">
        <w:rPr>
          <w:rStyle w:val="CommentReference"/>
          <w:rFonts w:asciiTheme="minorHAnsi" w:hAnsiTheme="minorHAnsi"/>
          <w:sz w:val="19"/>
        </w:rPr>
        <w:t xml:space="preserve"> </w:t>
      </w:r>
      <w:r w:rsidRPr="00A559C4">
        <w:rPr>
          <w:rStyle w:val="CommentReference"/>
          <w:rFonts w:asciiTheme="minorHAnsi" w:hAnsiTheme="minorHAnsi"/>
          <w:sz w:val="19"/>
        </w:rPr>
        <w:t xml:space="preserve"> </w:t>
      </w:r>
      <w:r w:rsidR="003A3F45" w:rsidRPr="00A559C4">
        <w:rPr>
          <w:rStyle w:val="CommentReference"/>
          <w:rFonts w:asciiTheme="minorHAnsi" w:hAnsiTheme="minorHAnsi"/>
          <w:sz w:val="19"/>
        </w:rPr>
        <w:t xml:space="preserve">Lacerte </w:t>
      </w:r>
      <w:ins w:id="43" w:author="Santilli, Caro" w:date="2016-04-14T07:29:00Z">
        <w:r w:rsidR="00EF60B3">
          <w:rPr>
            <w:rStyle w:val="CommentReference"/>
            <w:rFonts w:asciiTheme="minorHAnsi" w:hAnsiTheme="minorHAnsi"/>
            <w:sz w:val="19"/>
          </w:rPr>
          <w:t xml:space="preserve">Choice </w:t>
        </w:r>
      </w:ins>
      <w:r w:rsidR="003A3F45" w:rsidRPr="00A559C4">
        <w:rPr>
          <w:rStyle w:val="CommentReference"/>
          <w:rFonts w:asciiTheme="minorHAnsi" w:hAnsiTheme="minorHAnsi"/>
          <w:sz w:val="19"/>
        </w:rPr>
        <w:t xml:space="preserve">tax software </w:t>
      </w:r>
      <w:del w:id="44" w:author="Santilli, Caro" w:date="2016-04-14T07:30:00Z">
        <w:r w:rsidR="003A3F45" w:rsidRPr="00A559C4" w:rsidDel="00EF60B3">
          <w:rPr>
            <w:rStyle w:val="CommentReference"/>
            <w:rFonts w:asciiTheme="minorHAnsi" w:hAnsiTheme="minorHAnsi"/>
            <w:sz w:val="19"/>
          </w:rPr>
          <w:delText xml:space="preserve">product </w:delText>
        </w:r>
        <w:r w:rsidR="00584018" w:rsidDel="00EF60B3">
          <w:rPr>
            <w:rStyle w:val="CommentReference"/>
            <w:rFonts w:asciiTheme="minorHAnsi" w:hAnsiTheme="minorHAnsi"/>
            <w:sz w:val="19"/>
          </w:rPr>
          <w:delText xml:space="preserve">fixed </w:delText>
        </w:r>
        <w:r w:rsidR="00AA1296" w:rsidDel="00EF60B3">
          <w:rPr>
            <w:rStyle w:val="CommentReference"/>
            <w:rFonts w:asciiTheme="minorHAnsi" w:hAnsiTheme="minorHAnsi"/>
            <w:sz w:val="19"/>
          </w:rPr>
          <w:delText>term</w:delText>
        </w:r>
        <w:r w:rsidR="003A3F45" w:rsidRPr="00A559C4" w:rsidDel="00EF60B3">
          <w:rPr>
            <w:rStyle w:val="CommentReference"/>
            <w:rFonts w:asciiTheme="minorHAnsi" w:hAnsiTheme="minorHAnsi"/>
            <w:sz w:val="19"/>
          </w:rPr>
          <w:delText xml:space="preserve"> p</w:delText>
        </w:r>
      </w:del>
      <w:ins w:id="45" w:author="Santilli, Caro" w:date="2016-04-14T07:30:00Z">
        <w:r w:rsidR="00EF60B3">
          <w:rPr>
            <w:rStyle w:val="CommentReference"/>
            <w:rFonts w:asciiTheme="minorHAnsi" w:hAnsiTheme="minorHAnsi"/>
            <w:sz w:val="19"/>
          </w:rPr>
          <w:t>p</w:t>
        </w:r>
      </w:ins>
      <w:r w:rsidR="003A3F45" w:rsidRPr="00A559C4">
        <w:rPr>
          <w:rStyle w:val="CommentReference"/>
          <w:rFonts w:asciiTheme="minorHAnsi" w:hAnsiTheme="minorHAnsi"/>
          <w:sz w:val="19"/>
        </w:rPr>
        <w:t>ricing is n</w:t>
      </w:r>
      <w:r w:rsidRPr="00A559C4">
        <w:rPr>
          <w:rFonts w:asciiTheme="minorHAnsi" w:hAnsiTheme="minorHAnsi"/>
          <w:sz w:val="19"/>
        </w:rPr>
        <w:t>ot available to all Lacerte customers, only those who receive this offer directly from Intuit, makers of Lacerte. Y</w:t>
      </w:r>
      <w:r w:rsidRPr="00A559C4" w:rsidDel="00944A02">
        <w:rPr>
          <w:rFonts w:asciiTheme="minorHAnsi" w:hAnsiTheme="minorHAnsi"/>
          <w:sz w:val="19"/>
        </w:rPr>
        <w:t xml:space="preserve">ou agree not to forward, disclose or share the details of this </w:t>
      </w:r>
      <w:r w:rsidR="003A3F45" w:rsidRPr="00A559C4">
        <w:rPr>
          <w:rFonts w:asciiTheme="minorHAnsi" w:hAnsiTheme="minorHAnsi"/>
          <w:sz w:val="19"/>
        </w:rPr>
        <w:t>offer</w:t>
      </w:r>
      <w:r w:rsidRPr="00A559C4" w:rsidDel="00944A02">
        <w:rPr>
          <w:rFonts w:asciiTheme="minorHAnsi" w:hAnsiTheme="minorHAnsi"/>
          <w:sz w:val="19"/>
        </w:rPr>
        <w:t xml:space="preserve"> with anyone outside your business.</w:t>
      </w:r>
      <w:r w:rsidRPr="00A559C4">
        <w:rPr>
          <w:rFonts w:asciiTheme="minorHAnsi" w:hAnsiTheme="minorHAnsi"/>
          <w:sz w:val="19"/>
        </w:rPr>
        <w:t xml:space="preserve"> This offer is not eligible for any other discounts, including any early renewal discount, and may not be assigned, exchanged, sold, transferred, combined, or redeemed for cash or other goods and services not expressly stated here as included. Offer and prices subject to change</w:t>
      </w:r>
      <w:r w:rsidR="00A841E7" w:rsidRPr="00A559C4">
        <w:rPr>
          <w:rFonts w:asciiTheme="minorHAnsi" w:hAnsiTheme="minorHAnsi"/>
          <w:sz w:val="19"/>
        </w:rPr>
        <w:t>.</w:t>
      </w:r>
    </w:p>
    <w:p w:rsidR="006F7190" w:rsidRPr="00464701" w:rsidRDefault="00DB3EC7" w:rsidP="00464701">
      <w:pPr>
        <w:numPr>
          <w:ilvl w:val="0"/>
          <w:numId w:val="13"/>
        </w:numPr>
        <w:spacing w:after="60" w:line="276" w:lineRule="auto"/>
        <w:jc w:val="both"/>
        <w:rPr>
          <w:rFonts w:asciiTheme="minorHAnsi" w:hAnsiTheme="minorHAnsi"/>
          <w:sz w:val="19"/>
          <w:szCs w:val="19"/>
        </w:rPr>
      </w:pPr>
      <w:r w:rsidRPr="008953EE">
        <w:rPr>
          <w:rFonts w:asciiTheme="minorHAnsi" w:hAnsiTheme="minorHAnsi"/>
          <w:b/>
          <w:caps/>
          <w:sz w:val="19"/>
        </w:rPr>
        <w:t>Price(s) FOR</w:t>
      </w:r>
      <w:r w:rsidR="006F7190" w:rsidRPr="008953EE">
        <w:rPr>
          <w:rFonts w:asciiTheme="minorHAnsi" w:hAnsiTheme="minorHAnsi"/>
          <w:b/>
          <w:caps/>
          <w:sz w:val="19"/>
        </w:rPr>
        <w:t xml:space="preserve"> initial and subsequent years of </w:t>
      </w:r>
      <w:r w:rsidRPr="008953EE">
        <w:rPr>
          <w:rFonts w:asciiTheme="minorHAnsi" w:hAnsiTheme="minorHAnsi"/>
          <w:b/>
          <w:caps/>
          <w:sz w:val="19"/>
        </w:rPr>
        <w:t xml:space="preserve">THE </w:t>
      </w:r>
      <w:r w:rsidR="006F7190" w:rsidRPr="008953EE">
        <w:rPr>
          <w:rFonts w:asciiTheme="minorHAnsi" w:hAnsiTheme="minorHAnsi"/>
          <w:b/>
          <w:caps/>
          <w:sz w:val="19"/>
        </w:rPr>
        <w:t>Term</w:t>
      </w:r>
      <w:r w:rsidR="006F7190" w:rsidRPr="008953EE">
        <w:rPr>
          <w:rFonts w:asciiTheme="minorHAnsi" w:hAnsiTheme="minorHAnsi"/>
          <w:caps/>
          <w:sz w:val="19"/>
        </w:rPr>
        <w:t xml:space="preserve">.  The price you pay for the initial year is as provided in the attached quote of fees, including the applicable fee(s) for tax form modules for which you or your firm has requested </w:t>
      </w:r>
      <w:r w:rsidR="008953EE">
        <w:rPr>
          <w:rFonts w:asciiTheme="minorHAnsi" w:hAnsiTheme="minorHAnsi"/>
          <w:caps/>
          <w:sz w:val="19"/>
        </w:rPr>
        <w:t>LIMITED</w:t>
      </w:r>
      <w:r w:rsidR="006F7190" w:rsidRPr="008953EE">
        <w:rPr>
          <w:rFonts w:asciiTheme="minorHAnsi" w:hAnsiTheme="minorHAnsi"/>
          <w:caps/>
          <w:sz w:val="19"/>
        </w:rPr>
        <w:t xml:space="preserve"> access during the Term. </w:t>
      </w:r>
      <w:r w:rsidR="008953EE" w:rsidRPr="008953EE">
        <w:rPr>
          <w:sz w:val="19"/>
          <w:szCs w:val="19"/>
        </w:rPr>
        <w:t xml:space="preserve">HOWEVER, </w:t>
      </w:r>
      <w:r w:rsidR="008953EE" w:rsidRPr="008953EE">
        <w:rPr>
          <w:sz w:val="19"/>
          <w:szCs w:val="19"/>
          <w:u w:val="single"/>
        </w:rPr>
        <w:t>YOU WILL BE BILLED SEPARATELY FOR ALL TAX RETURNS FILED IN EXCESS OF THOSE RETURNS IN YOUR</w:t>
      </w:r>
      <w:r w:rsidR="008953EE">
        <w:rPr>
          <w:sz w:val="19"/>
          <w:szCs w:val="19"/>
          <w:u w:val="single"/>
        </w:rPr>
        <w:t xml:space="preserve"> PURCHASED</w:t>
      </w:r>
      <w:r w:rsidR="008953EE" w:rsidRPr="008953EE">
        <w:rPr>
          <w:sz w:val="19"/>
          <w:szCs w:val="19"/>
          <w:u w:val="single"/>
        </w:rPr>
        <w:t xml:space="preserve"> BANK.</w:t>
      </w:r>
      <w:del w:id="46" w:author="Santilli, Caro" w:date="2016-04-14T07:30:00Z">
        <w:r w:rsidR="008953EE" w:rsidRPr="008953EE" w:rsidDel="00EF60B3">
          <w:rPr>
            <w:rFonts w:asciiTheme="minorHAnsi" w:hAnsiTheme="minorHAnsi"/>
            <w:caps/>
            <w:sz w:val="19"/>
          </w:rPr>
          <w:delText>After the initial year, the annual renewal price you pay for each subsequent year of the agreement term will be an amount equal to X% off the THEN-CURRENT MSRP (or a fixed price of $X).</w:delText>
        </w:r>
      </w:del>
      <w:r w:rsidR="008953EE" w:rsidRPr="008953EE">
        <w:rPr>
          <w:rFonts w:asciiTheme="minorHAnsi" w:hAnsiTheme="minorHAnsi"/>
          <w:sz w:val="19"/>
        </w:rPr>
        <w:t xml:space="preserve"> </w:t>
      </w:r>
      <w:r w:rsidR="006F7190" w:rsidRPr="008953EE">
        <w:rPr>
          <w:rFonts w:asciiTheme="minorHAnsi" w:hAnsiTheme="minorHAnsi"/>
          <w:caps/>
          <w:sz w:val="19"/>
        </w:rPr>
        <w:t xml:space="preserve">Any applicable sales taxes, shipping or handling costs will be added to your </w:t>
      </w:r>
      <w:del w:id="47" w:author="Santilli, Caro" w:date="2016-04-14T07:30:00Z">
        <w:r w:rsidR="006F7190" w:rsidRPr="008953EE" w:rsidDel="00EF60B3">
          <w:rPr>
            <w:rFonts w:asciiTheme="minorHAnsi" w:hAnsiTheme="minorHAnsi"/>
            <w:caps/>
            <w:sz w:val="19"/>
          </w:rPr>
          <w:delText xml:space="preserve">subscription plan </w:delText>
        </w:r>
      </w:del>
      <w:r w:rsidR="006F7190" w:rsidRPr="008953EE">
        <w:rPr>
          <w:rFonts w:asciiTheme="minorHAnsi" w:hAnsiTheme="minorHAnsi"/>
          <w:caps/>
          <w:sz w:val="19"/>
        </w:rPr>
        <w:t xml:space="preserve">price. </w:t>
      </w:r>
      <w:r w:rsidR="00277F2A" w:rsidRPr="008953EE">
        <w:rPr>
          <w:rFonts w:asciiTheme="minorHAnsi" w:hAnsiTheme="minorHAnsi"/>
          <w:caps/>
          <w:sz w:val="19"/>
        </w:rPr>
        <w:t xml:space="preserve"> </w:t>
      </w:r>
      <w:r w:rsidR="00464701" w:rsidRPr="00464701">
        <w:rPr>
          <w:rFonts w:asciiTheme="minorHAnsi" w:hAnsiTheme="minorHAnsi"/>
          <w:sz w:val="19"/>
          <w:szCs w:val="19"/>
        </w:rPr>
        <w:t xml:space="preserve">AFTER THE INITIAL YEAR’S TAX SOFTWARE PURCHASE, FOR EACH SUBSEQUENT YEAR OF THE TERM, YOU WILL </w:t>
      </w:r>
      <w:r w:rsidR="00464701" w:rsidRPr="00464701">
        <w:rPr>
          <w:rFonts w:asciiTheme="minorHAnsi" w:eastAsia="Times New Roman" w:hAnsiTheme="minorHAnsi"/>
          <w:sz w:val="19"/>
          <w:szCs w:val="19"/>
        </w:rPr>
        <w:t xml:space="preserve">BE INVOICED ANNUALLY AND PROVIDED A NEW QUOTE WITH PRICING </w:t>
      </w:r>
      <w:r w:rsidR="00464701" w:rsidRPr="00464701">
        <w:rPr>
          <w:rFonts w:asciiTheme="minorHAnsi" w:hAnsiTheme="minorHAnsi"/>
          <w:sz w:val="19"/>
          <w:szCs w:val="19"/>
        </w:rPr>
        <w:t>THAT REFLECTS AN INCREASE OF LESS THAN 5% OVER THE PRIOR YEAR COST FOR THE SAME PURCHASED ITEMS.</w:t>
      </w:r>
    </w:p>
    <w:p w:rsidR="00464701" w:rsidRPr="00464701" w:rsidRDefault="00464701" w:rsidP="00464701">
      <w:pPr>
        <w:numPr>
          <w:ilvl w:val="0"/>
          <w:numId w:val="2"/>
        </w:numPr>
        <w:spacing w:after="140"/>
        <w:jc w:val="both"/>
        <w:rPr>
          <w:sz w:val="19"/>
          <w:szCs w:val="19"/>
        </w:rPr>
      </w:pPr>
      <w:r w:rsidRPr="00464701">
        <w:rPr>
          <w:b/>
          <w:sz w:val="19"/>
          <w:szCs w:val="19"/>
        </w:rPr>
        <w:t>YOU ARE MAKING A 3-YEAR PURCHASE/RENEWAL COMMITMENT</w:t>
      </w:r>
      <w:r w:rsidRPr="00464701">
        <w:rPr>
          <w:caps/>
          <w:sz w:val="19"/>
          <w:szCs w:val="19"/>
        </w:rPr>
        <w:t xml:space="preserve">.  </w:t>
      </w:r>
      <w:r w:rsidRPr="00464701">
        <w:rPr>
          <w:sz w:val="19"/>
          <w:szCs w:val="19"/>
        </w:rPr>
        <w:t>This is a fixed-term Agreement. As a condition of receiving the Quote, you must commit to purchase the Tax Software release version for the current year (of the Quote date) and you must additionally commit to purchase future release versions of the Tax Software for each of the 2 years immediately following the current year (the required multi-year period of your commitment is referred to here as the Agreement “</w:t>
      </w:r>
      <w:r w:rsidRPr="00464701">
        <w:rPr>
          <w:b/>
          <w:sz w:val="19"/>
          <w:szCs w:val="19"/>
        </w:rPr>
        <w:t>Term</w:t>
      </w:r>
      <w:r w:rsidRPr="00464701">
        <w:rPr>
          <w:sz w:val="19"/>
          <w:szCs w:val="19"/>
        </w:rPr>
        <w:t>”), and by accepting this Agreement, you are committing to pay and renew your Tax Software purchase for the each and all years of the entire Term.</w:t>
      </w:r>
    </w:p>
    <w:p w:rsidR="006F7190" w:rsidRPr="00A559C4" w:rsidRDefault="006F7190" w:rsidP="00A559C4">
      <w:pPr>
        <w:numPr>
          <w:ilvl w:val="0"/>
          <w:numId w:val="2"/>
        </w:numPr>
        <w:spacing w:after="60"/>
        <w:jc w:val="both"/>
        <w:rPr>
          <w:rFonts w:asciiTheme="minorHAnsi" w:hAnsiTheme="minorHAnsi"/>
          <w:caps/>
          <w:sz w:val="19"/>
        </w:rPr>
      </w:pPr>
      <w:r w:rsidRPr="00A559C4">
        <w:rPr>
          <w:rFonts w:asciiTheme="minorHAnsi" w:hAnsiTheme="minorHAnsi"/>
          <w:b/>
          <w:caps/>
          <w:sz w:val="19"/>
        </w:rPr>
        <w:t>Automatic Renewal TERMs; Making payments</w:t>
      </w:r>
      <w:r w:rsidRPr="00A559C4">
        <w:rPr>
          <w:rFonts w:asciiTheme="minorHAnsi" w:hAnsiTheme="minorHAnsi"/>
          <w:caps/>
          <w:sz w:val="19"/>
        </w:rPr>
        <w:t xml:space="preserve">.  </w:t>
      </w:r>
      <w:del w:id="48" w:author="Santilli, Caro" w:date="2016-04-14T07:31:00Z">
        <w:r w:rsidRPr="00A559C4" w:rsidDel="00EF60B3">
          <w:rPr>
            <w:rFonts w:asciiTheme="minorHAnsi" w:hAnsiTheme="minorHAnsi"/>
            <w:caps/>
            <w:sz w:val="19"/>
          </w:rPr>
          <w:delText xml:space="preserve">Payment under this </w:delText>
        </w:r>
        <w:r w:rsidR="00A356C0" w:rsidRPr="00A559C4" w:rsidDel="00EF60B3">
          <w:rPr>
            <w:rFonts w:asciiTheme="minorHAnsi" w:hAnsiTheme="minorHAnsi"/>
            <w:caps/>
            <w:sz w:val="19"/>
          </w:rPr>
          <w:delText>A</w:delText>
        </w:r>
        <w:r w:rsidRPr="00A559C4" w:rsidDel="00EF60B3">
          <w:rPr>
            <w:rFonts w:asciiTheme="minorHAnsi" w:hAnsiTheme="minorHAnsi"/>
            <w:caps/>
            <w:sz w:val="19"/>
          </w:rPr>
          <w:delText>greement is due each year by October 16</w:delText>
        </w:r>
        <w:r w:rsidRPr="00A559C4" w:rsidDel="00EF60B3">
          <w:rPr>
            <w:rFonts w:asciiTheme="minorHAnsi" w:hAnsiTheme="minorHAnsi"/>
            <w:caps/>
            <w:sz w:val="19"/>
            <w:vertAlign w:val="superscript"/>
          </w:rPr>
          <w:delText>th</w:delText>
        </w:r>
        <w:r w:rsidRPr="00A559C4" w:rsidDel="00EF60B3">
          <w:rPr>
            <w:rFonts w:asciiTheme="minorHAnsi" w:hAnsiTheme="minorHAnsi"/>
            <w:caps/>
            <w:sz w:val="19"/>
          </w:rPr>
          <w:delText xml:space="preserve">. </w:delText>
        </w:r>
      </w:del>
      <w:ins w:id="49" w:author="Santilli, Caro" w:date="2016-04-14T07:31:00Z">
        <w:r w:rsidR="00EF60B3">
          <w:rPr>
            <w:rFonts w:asciiTheme="minorHAnsi" w:hAnsiTheme="minorHAnsi"/>
            <w:caps/>
            <w:sz w:val="19"/>
          </w:rPr>
          <w:t xml:space="preserve">YOU WILL BE OPTED INTO AUTO RENEWAL AND </w:t>
        </w:r>
      </w:ins>
      <w:r w:rsidRPr="00A559C4">
        <w:rPr>
          <w:rFonts w:asciiTheme="minorHAnsi" w:hAnsiTheme="minorHAnsi"/>
          <w:caps/>
          <w:sz w:val="19"/>
        </w:rPr>
        <w:t xml:space="preserve">We will email you a reminder approximately </w:t>
      </w:r>
      <w:del w:id="50" w:author="Santilli, Caro" w:date="2015-11-06T10:01:00Z">
        <w:r w:rsidRPr="00A559C4" w:rsidDel="00BF4383">
          <w:rPr>
            <w:rFonts w:asciiTheme="minorHAnsi" w:hAnsiTheme="minorHAnsi"/>
            <w:caps/>
            <w:sz w:val="19"/>
          </w:rPr>
          <w:delText xml:space="preserve">45 </w:delText>
        </w:r>
      </w:del>
      <w:ins w:id="51" w:author="Santilli, Caro" w:date="2015-11-06T10:01:00Z">
        <w:r w:rsidR="00BF4383">
          <w:rPr>
            <w:rFonts w:asciiTheme="minorHAnsi" w:hAnsiTheme="minorHAnsi"/>
            <w:caps/>
            <w:sz w:val="19"/>
          </w:rPr>
          <w:t>30</w:t>
        </w:r>
        <w:r w:rsidR="00BF4383" w:rsidRPr="00A559C4">
          <w:rPr>
            <w:rFonts w:asciiTheme="minorHAnsi" w:hAnsiTheme="minorHAnsi"/>
            <w:caps/>
            <w:sz w:val="19"/>
          </w:rPr>
          <w:t xml:space="preserve"> </w:t>
        </w:r>
      </w:ins>
      <w:r w:rsidRPr="00A559C4">
        <w:rPr>
          <w:rFonts w:asciiTheme="minorHAnsi" w:hAnsiTheme="minorHAnsi"/>
          <w:caps/>
          <w:sz w:val="19"/>
        </w:rPr>
        <w:t>days prior to the date the next annual renewal payment is due. If you wish to pay by check, or make alternate billing arrangements, you must do so by contacting us at 1-800-765-7777 by or before October 16</w:t>
      </w:r>
      <w:r w:rsidRPr="00A559C4">
        <w:rPr>
          <w:rFonts w:asciiTheme="minorHAnsi" w:hAnsiTheme="minorHAnsi"/>
          <w:caps/>
          <w:sz w:val="19"/>
          <w:vertAlign w:val="superscript"/>
        </w:rPr>
        <w:t>th</w:t>
      </w:r>
      <w:r w:rsidRPr="00A559C4">
        <w:rPr>
          <w:rFonts w:asciiTheme="minorHAnsi" w:hAnsiTheme="minorHAnsi"/>
          <w:caps/>
          <w:sz w:val="19"/>
        </w:rPr>
        <w:t xml:space="preserve">, the annual renewal due date. If payment is not received annually by the due date, then on or about each </w:t>
      </w:r>
      <w:r w:rsidR="00A356C0" w:rsidRPr="00A559C4">
        <w:rPr>
          <w:rFonts w:asciiTheme="minorHAnsi" w:hAnsiTheme="minorHAnsi"/>
          <w:caps/>
          <w:sz w:val="19"/>
        </w:rPr>
        <w:t>Oc</w:t>
      </w:r>
      <w:r w:rsidRPr="00A559C4">
        <w:rPr>
          <w:rFonts w:asciiTheme="minorHAnsi" w:hAnsiTheme="minorHAnsi"/>
          <w:caps/>
          <w:sz w:val="19"/>
        </w:rPr>
        <w:t>tober 29</w:t>
      </w:r>
      <w:r w:rsidRPr="00A559C4">
        <w:rPr>
          <w:rFonts w:asciiTheme="minorHAnsi" w:hAnsiTheme="minorHAnsi"/>
          <w:caps/>
          <w:sz w:val="19"/>
          <w:vertAlign w:val="superscript"/>
        </w:rPr>
        <w:t>th</w:t>
      </w:r>
      <w:r w:rsidRPr="00A559C4">
        <w:rPr>
          <w:rFonts w:asciiTheme="minorHAnsi" w:hAnsiTheme="minorHAnsi"/>
          <w:caps/>
          <w:sz w:val="19"/>
        </w:rPr>
        <w:t xml:space="preserve"> during the term, we will automatically charge your account the year’s renewal payment in accordance with the electronic billing information in your primary billing profile. You may update the information in your primary billing profile at any time by calling 1-800-765-7777. </w:t>
      </w:r>
      <w:r w:rsidR="00A356C0" w:rsidRPr="00A559C4">
        <w:rPr>
          <w:rFonts w:asciiTheme="minorHAnsi" w:hAnsiTheme="minorHAnsi"/>
          <w:caps/>
          <w:sz w:val="19"/>
        </w:rPr>
        <w:t>Y</w:t>
      </w:r>
      <w:r w:rsidRPr="00A559C4">
        <w:rPr>
          <w:rFonts w:asciiTheme="minorHAnsi" w:hAnsiTheme="minorHAnsi"/>
          <w:caps/>
          <w:sz w:val="19"/>
        </w:rPr>
        <w:t>ou can always view your annual quote by accessing your online ‘My Account’ profile. Any annual renewal payments received after October 29</w:t>
      </w:r>
      <w:r w:rsidRPr="00A559C4">
        <w:rPr>
          <w:rFonts w:asciiTheme="minorHAnsi" w:hAnsiTheme="minorHAnsi"/>
          <w:caps/>
          <w:sz w:val="19"/>
          <w:vertAlign w:val="superscript"/>
        </w:rPr>
        <w:t>th</w:t>
      </w:r>
      <w:r w:rsidRPr="00A559C4">
        <w:rPr>
          <w:rFonts w:asciiTheme="minorHAnsi" w:hAnsiTheme="minorHAnsi"/>
          <w:caps/>
          <w:sz w:val="19"/>
        </w:rPr>
        <w:t xml:space="preserve"> of any year may result in penalties, ineligibility for continued participation in the </w:t>
      </w:r>
      <w:del w:id="52" w:author="Santilli, Caro" w:date="2016-04-14T07:31:00Z">
        <w:r w:rsidR="00584018" w:rsidDel="00EF60B3">
          <w:rPr>
            <w:rFonts w:asciiTheme="minorHAnsi" w:hAnsiTheme="minorHAnsi"/>
            <w:caps/>
            <w:sz w:val="19"/>
          </w:rPr>
          <w:delText xml:space="preserve">FIXED </w:delText>
        </w:r>
        <w:r w:rsidR="00AA1296" w:rsidDel="00EF60B3">
          <w:rPr>
            <w:rFonts w:asciiTheme="minorHAnsi" w:hAnsiTheme="minorHAnsi"/>
            <w:caps/>
            <w:sz w:val="19"/>
          </w:rPr>
          <w:delText>TERM</w:delText>
        </w:r>
        <w:r w:rsidRPr="00A559C4" w:rsidDel="00EF60B3">
          <w:rPr>
            <w:rFonts w:asciiTheme="minorHAnsi" w:hAnsiTheme="minorHAnsi"/>
            <w:caps/>
            <w:sz w:val="19"/>
          </w:rPr>
          <w:delText xml:space="preserve"> pricing</w:delText>
        </w:r>
      </w:del>
      <w:ins w:id="53" w:author="Santilli, Caro" w:date="2016-04-14T07:31:00Z">
        <w:r w:rsidR="00EF60B3">
          <w:rPr>
            <w:rFonts w:asciiTheme="minorHAnsi" w:hAnsiTheme="minorHAnsi"/>
            <w:caps/>
            <w:sz w:val="19"/>
          </w:rPr>
          <w:t>LACERTE CHOICE</w:t>
        </w:r>
      </w:ins>
      <w:r w:rsidRPr="00A559C4">
        <w:rPr>
          <w:rFonts w:asciiTheme="minorHAnsi" w:hAnsiTheme="minorHAnsi"/>
          <w:caps/>
          <w:sz w:val="19"/>
        </w:rPr>
        <w:t xml:space="preserve"> plan, and </w:t>
      </w:r>
      <w:r w:rsidR="00A356C0" w:rsidRPr="00A559C4">
        <w:rPr>
          <w:rFonts w:asciiTheme="minorHAnsi" w:hAnsiTheme="minorHAnsi"/>
          <w:caps/>
          <w:sz w:val="19"/>
        </w:rPr>
        <w:t>termination of this A</w:t>
      </w:r>
      <w:r w:rsidRPr="00A559C4">
        <w:rPr>
          <w:rFonts w:asciiTheme="minorHAnsi" w:hAnsiTheme="minorHAnsi"/>
          <w:caps/>
          <w:sz w:val="19"/>
        </w:rPr>
        <w:t>greement.</w:t>
      </w:r>
    </w:p>
    <w:p w:rsidR="00444346" w:rsidRDefault="0040521E" w:rsidP="00A559C4">
      <w:pPr>
        <w:numPr>
          <w:ilvl w:val="0"/>
          <w:numId w:val="2"/>
        </w:numPr>
        <w:spacing w:after="60"/>
        <w:jc w:val="both"/>
        <w:rPr>
          <w:rFonts w:asciiTheme="minorHAnsi" w:hAnsiTheme="minorHAnsi"/>
          <w:caps/>
          <w:sz w:val="19"/>
        </w:rPr>
      </w:pPr>
      <w:r w:rsidRPr="00A559C4">
        <w:rPr>
          <w:rFonts w:asciiTheme="minorHAnsi" w:hAnsiTheme="minorHAnsi"/>
          <w:b/>
          <w:caps/>
          <w:sz w:val="19"/>
        </w:rPr>
        <w:t>CANCELLATION POLICY;</w:t>
      </w:r>
      <w:del w:id="54" w:author="Santilli, Caro" w:date="2016-04-14T07:32:00Z">
        <w:r w:rsidRPr="00A559C4" w:rsidDel="00EF60B3">
          <w:rPr>
            <w:rFonts w:asciiTheme="minorHAnsi" w:hAnsiTheme="minorHAnsi"/>
            <w:b/>
            <w:caps/>
            <w:sz w:val="19"/>
          </w:rPr>
          <w:delText xml:space="preserve"> CANCELLATION FEE(s)</w:delText>
        </w:r>
        <w:r w:rsidRPr="00A559C4" w:rsidDel="00EF60B3">
          <w:rPr>
            <w:rFonts w:asciiTheme="minorHAnsi" w:hAnsiTheme="minorHAnsi"/>
            <w:caps/>
            <w:sz w:val="19"/>
          </w:rPr>
          <w:delText>.</w:delText>
        </w:r>
      </w:del>
      <w:r w:rsidRPr="00A559C4">
        <w:rPr>
          <w:rFonts w:asciiTheme="minorHAnsi" w:hAnsiTheme="minorHAnsi"/>
          <w:caps/>
          <w:sz w:val="19"/>
        </w:rPr>
        <w:t xml:space="preserve">  </w:t>
      </w:r>
      <w:r w:rsidR="00F51DAE" w:rsidRPr="00A559C4">
        <w:rPr>
          <w:rFonts w:asciiTheme="minorHAnsi" w:hAnsiTheme="minorHAnsi"/>
          <w:caps/>
          <w:sz w:val="19"/>
        </w:rPr>
        <w:t xml:space="preserve">Your subscription under this Agreement will continue for the duration of the Term, unless you cancel.  </w:t>
      </w:r>
      <w:r w:rsidR="00F51DAE" w:rsidRPr="00A559C4" w:rsidDel="00944A02">
        <w:rPr>
          <w:rFonts w:asciiTheme="minorHAnsi" w:hAnsiTheme="minorHAnsi"/>
          <w:caps/>
          <w:sz w:val="19"/>
        </w:rPr>
        <w:t xml:space="preserve">If you cancel your </w:t>
      </w:r>
      <w:r w:rsidR="00F51DAE">
        <w:rPr>
          <w:rFonts w:asciiTheme="minorHAnsi" w:hAnsiTheme="minorHAnsi"/>
          <w:caps/>
          <w:sz w:val="19"/>
        </w:rPr>
        <w:t>FIXED TERM</w:t>
      </w:r>
      <w:r w:rsidR="00F51DAE" w:rsidRPr="00A559C4">
        <w:rPr>
          <w:rFonts w:asciiTheme="minorHAnsi" w:hAnsiTheme="minorHAnsi"/>
          <w:caps/>
          <w:sz w:val="19"/>
        </w:rPr>
        <w:t xml:space="preserve"> Lacerte </w:t>
      </w:r>
      <w:r w:rsidR="00F51DAE" w:rsidRPr="00A559C4" w:rsidDel="00944A02">
        <w:rPr>
          <w:rFonts w:asciiTheme="minorHAnsi" w:hAnsiTheme="minorHAnsi"/>
          <w:caps/>
          <w:sz w:val="19"/>
        </w:rPr>
        <w:t xml:space="preserve">subscription </w:t>
      </w:r>
      <w:r w:rsidR="00F51DAE" w:rsidRPr="00A559C4">
        <w:rPr>
          <w:rFonts w:asciiTheme="minorHAnsi" w:hAnsiTheme="minorHAnsi"/>
          <w:caps/>
          <w:sz w:val="19"/>
        </w:rPr>
        <w:t xml:space="preserve">prior to </w:t>
      </w:r>
      <w:r w:rsidR="00F51DAE" w:rsidRPr="00A559C4" w:rsidDel="00944A02">
        <w:rPr>
          <w:rFonts w:asciiTheme="minorHAnsi" w:hAnsiTheme="minorHAnsi"/>
          <w:caps/>
          <w:sz w:val="19"/>
        </w:rPr>
        <w:t xml:space="preserve">the end of the </w:t>
      </w:r>
      <w:r w:rsidR="00F51DAE" w:rsidRPr="00A559C4">
        <w:rPr>
          <w:rFonts w:asciiTheme="minorHAnsi" w:hAnsiTheme="minorHAnsi"/>
          <w:caps/>
          <w:sz w:val="19"/>
        </w:rPr>
        <w:t>Agreement Term</w:t>
      </w:r>
      <w:r w:rsidR="00F51DAE" w:rsidRPr="00A559C4" w:rsidDel="00944A02">
        <w:rPr>
          <w:rFonts w:asciiTheme="minorHAnsi" w:hAnsiTheme="minorHAnsi"/>
          <w:caps/>
          <w:sz w:val="19"/>
        </w:rPr>
        <w:t>,</w:t>
      </w:r>
      <w:r w:rsidR="00F51DAE" w:rsidRPr="00A559C4">
        <w:rPr>
          <w:rFonts w:asciiTheme="minorHAnsi" w:hAnsiTheme="minorHAnsi"/>
          <w:caps/>
          <w:sz w:val="19"/>
        </w:rPr>
        <w:t xml:space="preserve"> then </w:t>
      </w:r>
      <w:r w:rsidR="00F51DAE" w:rsidRPr="00A559C4" w:rsidDel="00944A02">
        <w:rPr>
          <w:rFonts w:asciiTheme="minorHAnsi" w:hAnsiTheme="minorHAnsi"/>
          <w:caps/>
          <w:sz w:val="19"/>
        </w:rPr>
        <w:t xml:space="preserve">you agree to pay </w:t>
      </w:r>
      <w:r w:rsidR="00F51DAE" w:rsidRPr="00A559C4">
        <w:rPr>
          <w:rFonts w:asciiTheme="minorHAnsi" w:hAnsiTheme="minorHAnsi"/>
          <w:caps/>
          <w:sz w:val="19"/>
        </w:rPr>
        <w:t xml:space="preserve">(for each year remaining on your </w:t>
      </w:r>
      <w:r w:rsidR="00F51DAE">
        <w:rPr>
          <w:rFonts w:asciiTheme="minorHAnsi" w:hAnsiTheme="minorHAnsi"/>
          <w:caps/>
          <w:sz w:val="19"/>
        </w:rPr>
        <w:t xml:space="preserve">FIXED </w:t>
      </w:r>
      <w:r w:rsidR="00F51DAE" w:rsidRPr="00A559C4">
        <w:rPr>
          <w:rFonts w:asciiTheme="minorHAnsi" w:hAnsiTheme="minorHAnsi"/>
          <w:caps/>
          <w:sz w:val="19"/>
        </w:rPr>
        <w:t xml:space="preserve">term) </w:t>
      </w:r>
      <w:r w:rsidR="00F51DAE" w:rsidRPr="00A559C4" w:rsidDel="00944A02">
        <w:rPr>
          <w:rFonts w:asciiTheme="minorHAnsi" w:hAnsiTheme="minorHAnsi"/>
          <w:caps/>
          <w:sz w:val="19"/>
        </w:rPr>
        <w:t xml:space="preserve">a </w:t>
      </w:r>
      <w:r w:rsidR="00F51DAE" w:rsidRPr="00A559C4">
        <w:rPr>
          <w:rFonts w:asciiTheme="minorHAnsi" w:hAnsiTheme="minorHAnsi"/>
          <w:caps/>
          <w:sz w:val="19"/>
        </w:rPr>
        <w:t>fee</w:t>
      </w:r>
      <w:r w:rsidR="00F51DAE" w:rsidRPr="00A559C4" w:rsidDel="00944A02">
        <w:rPr>
          <w:rFonts w:asciiTheme="minorHAnsi" w:hAnsiTheme="minorHAnsi"/>
          <w:caps/>
          <w:sz w:val="19"/>
        </w:rPr>
        <w:t xml:space="preserve"> </w:t>
      </w:r>
      <w:r w:rsidR="00F51DAE" w:rsidRPr="00A559C4">
        <w:rPr>
          <w:rFonts w:asciiTheme="minorHAnsi" w:hAnsiTheme="minorHAnsi"/>
          <w:caps/>
          <w:sz w:val="19"/>
        </w:rPr>
        <w:t>equal to ten percent (</w:t>
      </w:r>
      <w:r w:rsidR="00F51DAE" w:rsidRPr="00A559C4" w:rsidDel="00944A02">
        <w:rPr>
          <w:rFonts w:asciiTheme="minorHAnsi" w:hAnsiTheme="minorHAnsi"/>
          <w:caps/>
          <w:sz w:val="19"/>
        </w:rPr>
        <w:t>10%</w:t>
      </w:r>
      <w:r w:rsidR="00F51DAE" w:rsidRPr="00A559C4">
        <w:rPr>
          <w:rFonts w:asciiTheme="minorHAnsi" w:hAnsiTheme="minorHAnsi"/>
          <w:caps/>
          <w:sz w:val="19"/>
        </w:rPr>
        <w:t>)</w:t>
      </w:r>
      <w:r w:rsidR="00F51DAE" w:rsidRPr="00A559C4" w:rsidDel="00944A02">
        <w:rPr>
          <w:rFonts w:asciiTheme="minorHAnsi" w:hAnsiTheme="minorHAnsi"/>
          <w:caps/>
          <w:sz w:val="19"/>
        </w:rPr>
        <w:t xml:space="preserve"> </w:t>
      </w:r>
      <w:r w:rsidR="00F51DAE" w:rsidRPr="00A559C4">
        <w:rPr>
          <w:rFonts w:asciiTheme="minorHAnsi" w:hAnsiTheme="minorHAnsi"/>
          <w:caps/>
          <w:sz w:val="19"/>
        </w:rPr>
        <w:t xml:space="preserve">of your subscription plan annual </w:t>
      </w:r>
      <w:r w:rsidR="00F51DAE">
        <w:rPr>
          <w:rFonts w:asciiTheme="minorHAnsi" w:hAnsiTheme="minorHAnsi"/>
          <w:caps/>
          <w:sz w:val="19"/>
        </w:rPr>
        <w:t xml:space="preserve">CONTRACTUAL </w:t>
      </w:r>
      <w:r w:rsidR="00F51DAE" w:rsidRPr="00A559C4">
        <w:rPr>
          <w:rFonts w:asciiTheme="minorHAnsi" w:hAnsiTheme="minorHAnsi"/>
          <w:caps/>
          <w:sz w:val="19"/>
        </w:rPr>
        <w:t xml:space="preserve">renewal price in effect as of the date of any such cancellation. By way of example only, if at the time of cancellation you have 2 years remaining on your Lacerte </w:t>
      </w:r>
      <w:r w:rsidR="00F51DAE">
        <w:rPr>
          <w:rFonts w:asciiTheme="minorHAnsi" w:hAnsiTheme="minorHAnsi"/>
          <w:caps/>
          <w:sz w:val="19"/>
        </w:rPr>
        <w:t>FIXED TERM</w:t>
      </w:r>
      <w:r w:rsidR="00F51DAE" w:rsidRPr="00A559C4">
        <w:rPr>
          <w:rFonts w:asciiTheme="minorHAnsi" w:hAnsiTheme="minorHAnsi"/>
          <w:caps/>
          <w:sz w:val="19"/>
        </w:rPr>
        <w:t xml:space="preserve"> subscription plan and your then-current annual </w:t>
      </w:r>
      <w:r w:rsidR="00F51DAE">
        <w:rPr>
          <w:rFonts w:asciiTheme="minorHAnsi" w:hAnsiTheme="minorHAnsi"/>
          <w:caps/>
          <w:sz w:val="19"/>
        </w:rPr>
        <w:t xml:space="preserve">CONTRACTUAL </w:t>
      </w:r>
      <w:r w:rsidR="00F51DAE" w:rsidRPr="00A559C4">
        <w:rPr>
          <w:rFonts w:asciiTheme="minorHAnsi" w:hAnsiTheme="minorHAnsi"/>
          <w:caps/>
          <w:sz w:val="19"/>
        </w:rPr>
        <w:t>renewal price is $</w:t>
      </w:r>
      <w:r w:rsidR="00F51DAE" w:rsidRPr="00A559C4">
        <w:rPr>
          <w:rFonts w:asciiTheme="minorHAnsi" w:eastAsia="Times New Roman" w:hAnsiTheme="minorHAnsi"/>
          <w:caps/>
          <w:sz w:val="19"/>
          <w:szCs w:val="19"/>
        </w:rPr>
        <w:t>5,000</w:t>
      </w:r>
      <w:r w:rsidR="00F51DAE" w:rsidRPr="00A559C4">
        <w:rPr>
          <w:rFonts w:asciiTheme="minorHAnsi" w:hAnsiTheme="minorHAnsi"/>
          <w:caps/>
          <w:sz w:val="19"/>
        </w:rPr>
        <w:t>/year, then the minimum payable cancellation fee is $1,000 ($</w:t>
      </w:r>
      <w:r w:rsidR="00F51DAE" w:rsidRPr="00A559C4">
        <w:rPr>
          <w:rFonts w:asciiTheme="minorHAnsi" w:eastAsia="Times New Roman" w:hAnsiTheme="minorHAnsi"/>
          <w:caps/>
          <w:sz w:val="19"/>
          <w:szCs w:val="19"/>
        </w:rPr>
        <w:t>5,000</w:t>
      </w:r>
      <w:r w:rsidR="00F51DAE" w:rsidRPr="00A559C4">
        <w:rPr>
          <w:rFonts w:asciiTheme="minorHAnsi" w:hAnsiTheme="minorHAnsi"/>
          <w:caps/>
          <w:sz w:val="19"/>
        </w:rPr>
        <w:t xml:space="preserve"> x .10 = $500 x 2 = $</w:t>
      </w:r>
      <w:r w:rsidR="00F51DAE" w:rsidRPr="00A559C4">
        <w:rPr>
          <w:rFonts w:asciiTheme="minorHAnsi" w:eastAsia="Times New Roman" w:hAnsiTheme="minorHAnsi"/>
          <w:caps/>
          <w:sz w:val="19"/>
          <w:szCs w:val="19"/>
        </w:rPr>
        <w:t>1,000</w:t>
      </w:r>
      <w:r w:rsidR="00F51DAE" w:rsidRPr="00A559C4">
        <w:rPr>
          <w:rFonts w:asciiTheme="minorHAnsi" w:hAnsiTheme="minorHAnsi"/>
          <w:caps/>
          <w:sz w:val="19"/>
        </w:rPr>
        <w:t xml:space="preserve">). </w:t>
      </w:r>
      <w:del w:id="55" w:author="Santilli, Caro" w:date="2016-04-14T07:32:00Z">
        <w:r w:rsidR="000501A3" w:rsidRPr="00A559C4" w:rsidDel="00EF60B3">
          <w:rPr>
            <w:rFonts w:asciiTheme="minorHAnsi" w:hAnsiTheme="minorHAnsi"/>
            <w:caps/>
            <w:sz w:val="19"/>
          </w:rPr>
          <w:lastRenderedPageBreak/>
          <w:delText xml:space="preserve">Your subscription </w:delText>
        </w:r>
        <w:r w:rsidR="00A356C0" w:rsidRPr="00A559C4" w:rsidDel="00EF60B3">
          <w:rPr>
            <w:rFonts w:asciiTheme="minorHAnsi" w:hAnsiTheme="minorHAnsi"/>
            <w:caps/>
            <w:sz w:val="19"/>
          </w:rPr>
          <w:delText>under this A</w:delText>
        </w:r>
        <w:r w:rsidR="000501A3" w:rsidRPr="00A559C4" w:rsidDel="00EF60B3">
          <w:rPr>
            <w:rFonts w:asciiTheme="minorHAnsi" w:hAnsiTheme="minorHAnsi"/>
            <w:caps/>
            <w:sz w:val="19"/>
          </w:rPr>
          <w:delText xml:space="preserve">greement will continue for the duration of the Term, unless you cancel.  </w:delText>
        </w:r>
        <w:r w:rsidRPr="00A559C4" w:rsidDel="00EF60B3">
          <w:rPr>
            <w:rFonts w:asciiTheme="minorHAnsi" w:hAnsiTheme="minorHAnsi"/>
            <w:caps/>
            <w:sz w:val="19"/>
          </w:rPr>
          <w:delText xml:space="preserve">If you cancel your </w:delText>
        </w:r>
        <w:r w:rsidR="00584018" w:rsidDel="00EF60B3">
          <w:rPr>
            <w:rFonts w:asciiTheme="minorHAnsi" w:hAnsiTheme="minorHAnsi"/>
            <w:caps/>
            <w:sz w:val="19"/>
          </w:rPr>
          <w:delText xml:space="preserve">FIXED </w:delText>
        </w:r>
        <w:r w:rsidR="00AA1296" w:rsidDel="00EF60B3">
          <w:rPr>
            <w:rFonts w:asciiTheme="minorHAnsi" w:hAnsiTheme="minorHAnsi"/>
            <w:caps/>
            <w:sz w:val="19"/>
          </w:rPr>
          <w:delText>TERM</w:delText>
        </w:r>
        <w:r w:rsidRPr="00A559C4" w:rsidDel="00EF60B3">
          <w:rPr>
            <w:rFonts w:asciiTheme="minorHAnsi" w:hAnsiTheme="minorHAnsi"/>
            <w:caps/>
            <w:sz w:val="19"/>
          </w:rPr>
          <w:delText xml:space="preserve"> Lacerte subscription prior to the end of the </w:delText>
        </w:r>
        <w:r w:rsidR="00A356C0" w:rsidRPr="00A559C4" w:rsidDel="00EF60B3">
          <w:rPr>
            <w:rFonts w:asciiTheme="minorHAnsi" w:hAnsiTheme="minorHAnsi"/>
            <w:caps/>
            <w:sz w:val="19"/>
          </w:rPr>
          <w:delText>A</w:delText>
        </w:r>
        <w:r w:rsidRPr="00A559C4" w:rsidDel="00EF60B3">
          <w:rPr>
            <w:rFonts w:asciiTheme="minorHAnsi" w:hAnsiTheme="minorHAnsi"/>
            <w:caps/>
            <w:sz w:val="19"/>
          </w:rPr>
          <w:delText xml:space="preserve">greement Term, then you agree to pay (for each year remaining on your </w:delText>
        </w:r>
        <w:r w:rsidR="00AA1296" w:rsidDel="00EF60B3">
          <w:rPr>
            <w:rFonts w:asciiTheme="minorHAnsi" w:hAnsiTheme="minorHAnsi"/>
            <w:caps/>
            <w:sz w:val="19"/>
          </w:rPr>
          <w:delText>FIXED</w:delText>
        </w:r>
        <w:r w:rsidR="00584018" w:rsidDel="00EF60B3">
          <w:rPr>
            <w:rFonts w:asciiTheme="minorHAnsi" w:hAnsiTheme="minorHAnsi"/>
            <w:caps/>
            <w:sz w:val="19"/>
          </w:rPr>
          <w:delText xml:space="preserve"> </w:delText>
        </w:r>
        <w:r w:rsidRPr="00A559C4" w:rsidDel="00EF60B3">
          <w:rPr>
            <w:rFonts w:asciiTheme="minorHAnsi" w:hAnsiTheme="minorHAnsi"/>
            <w:caps/>
            <w:sz w:val="19"/>
          </w:rPr>
          <w:delText xml:space="preserve">term) a fee equal to ten percent (10%) of your subscription plan annual </w:delText>
        </w:r>
        <w:r w:rsidR="00AB093A" w:rsidDel="00EF60B3">
          <w:rPr>
            <w:rFonts w:asciiTheme="minorHAnsi" w:hAnsiTheme="minorHAnsi"/>
            <w:caps/>
            <w:sz w:val="19"/>
          </w:rPr>
          <w:delText>CONTRACTUAL</w:delText>
        </w:r>
        <w:r w:rsidR="00277F2A" w:rsidDel="00EF60B3">
          <w:rPr>
            <w:rFonts w:asciiTheme="minorHAnsi" w:hAnsiTheme="minorHAnsi"/>
            <w:caps/>
            <w:sz w:val="19"/>
          </w:rPr>
          <w:delText xml:space="preserve"> </w:delText>
        </w:r>
        <w:r w:rsidRPr="00A559C4" w:rsidDel="00EF60B3">
          <w:rPr>
            <w:rFonts w:asciiTheme="minorHAnsi" w:hAnsiTheme="minorHAnsi"/>
            <w:caps/>
            <w:sz w:val="19"/>
          </w:rPr>
          <w:delText xml:space="preserve">renewal price in effect as of the date of any such cancellation. By way of example only, if at the time of cancellation you have 2 years remaining on your Lacerte </w:delText>
        </w:r>
        <w:r w:rsidR="00584018" w:rsidDel="00EF60B3">
          <w:rPr>
            <w:rFonts w:asciiTheme="minorHAnsi" w:hAnsiTheme="minorHAnsi"/>
            <w:caps/>
            <w:sz w:val="19"/>
          </w:rPr>
          <w:delText xml:space="preserve">FIXED </w:delText>
        </w:r>
        <w:r w:rsidR="00AA1296" w:rsidDel="00EF60B3">
          <w:rPr>
            <w:rFonts w:asciiTheme="minorHAnsi" w:hAnsiTheme="minorHAnsi"/>
            <w:caps/>
            <w:sz w:val="19"/>
          </w:rPr>
          <w:delText>TERM</w:delText>
        </w:r>
        <w:r w:rsidRPr="00A559C4" w:rsidDel="00EF60B3">
          <w:rPr>
            <w:rFonts w:asciiTheme="minorHAnsi" w:hAnsiTheme="minorHAnsi"/>
            <w:caps/>
            <w:sz w:val="19"/>
          </w:rPr>
          <w:delText xml:space="preserve"> subscription plan and your then-current annual </w:delText>
        </w:r>
        <w:r w:rsidR="00AB093A" w:rsidDel="00EF60B3">
          <w:rPr>
            <w:rFonts w:asciiTheme="minorHAnsi" w:hAnsiTheme="minorHAnsi"/>
            <w:caps/>
            <w:sz w:val="19"/>
          </w:rPr>
          <w:delText>CONTRACTUAL</w:delText>
        </w:r>
        <w:r w:rsidR="00E354C7" w:rsidDel="00EF60B3">
          <w:rPr>
            <w:rFonts w:asciiTheme="minorHAnsi" w:hAnsiTheme="minorHAnsi"/>
            <w:caps/>
            <w:sz w:val="19"/>
          </w:rPr>
          <w:delText xml:space="preserve"> </w:delText>
        </w:r>
        <w:r w:rsidRPr="00A559C4" w:rsidDel="00EF60B3">
          <w:rPr>
            <w:rFonts w:asciiTheme="minorHAnsi" w:hAnsiTheme="minorHAnsi"/>
            <w:caps/>
            <w:sz w:val="19"/>
          </w:rPr>
          <w:delText>renewal price is $</w:delText>
        </w:r>
        <w:r w:rsidRPr="00A559C4" w:rsidDel="00EF60B3">
          <w:rPr>
            <w:rFonts w:asciiTheme="minorHAnsi" w:eastAsia="Times New Roman" w:hAnsiTheme="minorHAnsi"/>
            <w:caps/>
            <w:sz w:val="19"/>
            <w:szCs w:val="19"/>
          </w:rPr>
          <w:delText>5,000</w:delText>
        </w:r>
        <w:r w:rsidRPr="00A559C4" w:rsidDel="00EF60B3">
          <w:rPr>
            <w:rFonts w:asciiTheme="minorHAnsi" w:hAnsiTheme="minorHAnsi"/>
            <w:caps/>
            <w:sz w:val="19"/>
          </w:rPr>
          <w:delText>/year, then the minimum payable cancellation fee is $1,000 ($</w:delText>
        </w:r>
        <w:r w:rsidRPr="00A559C4" w:rsidDel="00EF60B3">
          <w:rPr>
            <w:rFonts w:asciiTheme="minorHAnsi" w:eastAsia="Times New Roman" w:hAnsiTheme="minorHAnsi"/>
            <w:caps/>
            <w:sz w:val="19"/>
            <w:szCs w:val="19"/>
          </w:rPr>
          <w:delText>5,000</w:delText>
        </w:r>
        <w:r w:rsidRPr="00A559C4" w:rsidDel="00EF60B3">
          <w:rPr>
            <w:rFonts w:asciiTheme="minorHAnsi" w:hAnsiTheme="minorHAnsi"/>
            <w:caps/>
            <w:sz w:val="19"/>
          </w:rPr>
          <w:delText xml:space="preserve"> x .10 = $500 x 2 = $</w:delText>
        </w:r>
        <w:r w:rsidRPr="00A559C4" w:rsidDel="00EF60B3">
          <w:rPr>
            <w:rFonts w:asciiTheme="minorHAnsi" w:eastAsia="Times New Roman" w:hAnsiTheme="minorHAnsi"/>
            <w:caps/>
            <w:sz w:val="19"/>
            <w:szCs w:val="19"/>
          </w:rPr>
          <w:delText>1,000</w:delText>
        </w:r>
        <w:r w:rsidRPr="00A559C4" w:rsidDel="00EF60B3">
          <w:rPr>
            <w:rFonts w:asciiTheme="minorHAnsi" w:hAnsiTheme="minorHAnsi"/>
            <w:caps/>
            <w:sz w:val="19"/>
          </w:rPr>
          <w:delText xml:space="preserve">). </w:delText>
        </w:r>
      </w:del>
      <w:r w:rsidRPr="00A559C4">
        <w:rPr>
          <w:rFonts w:asciiTheme="minorHAnsi" w:hAnsiTheme="minorHAnsi"/>
          <w:caps/>
          <w:sz w:val="19"/>
        </w:rPr>
        <w:t>In the event of cancellation, you will retain access to your prior year or previously paid Lacerte tax software product (prep files) in accordance with the terms of your La</w:t>
      </w:r>
      <w:r w:rsidR="00A356C0" w:rsidRPr="00A559C4">
        <w:rPr>
          <w:rFonts w:asciiTheme="minorHAnsi" w:hAnsiTheme="minorHAnsi"/>
          <w:caps/>
          <w:sz w:val="19"/>
        </w:rPr>
        <w:t>certe Product End User License A</w:t>
      </w:r>
      <w:r w:rsidRPr="00A559C4">
        <w:rPr>
          <w:rFonts w:asciiTheme="minorHAnsi" w:hAnsiTheme="minorHAnsi"/>
          <w:caps/>
          <w:sz w:val="19"/>
        </w:rPr>
        <w:t xml:space="preserve">greement, however, you will not receive any software updates and you </w:t>
      </w:r>
      <w:del w:id="56" w:author="Santilli, Caro" w:date="2016-04-14T07:32:00Z">
        <w:r w:rsidRPr="00A559C4" w:rsidDel="00EF60B3">
          <w:rPr>
            <w:rFonts w:asciiTheme="minorHAnsi" w:hAnsiTheme="minorHAnsi"/>
            <w:caps/>
            <w:sz w:val="19"/>
          </w:rPr>
          <w:delText xml:space="preserve">may </w:delText>
        </w:r>
      </w:del>
      <w:ins w:id="57" w:author="Santilli, Caro" w:date="2016-04-14T07:32:00Z">
        <w:r w:rsidR="00EF60B3">
          <w:rPr>
            <w:rFonts w:asciiTheme="minorHAnsi" w:hAnsiTheme="minorHAnsi"/>
            <w:caps/>
            <w:sz w:val="19"/>
          </w:rPr>
          <w:t>will</w:t>
        </w:r>
        <w:r w:rsidR="00EF60B3" w:rsidRPr="00A559C4">
          <w:rPr>
            <w:rFonts w:asciiTheme="minorHAnsi" w:hAnsiTheme="minorHAnsi"/>
            <w:caps/>
            <w:sz w:val="19"/>
          </w:rPr>
          <w:t xml:space="preserve"> </w:t>
        </w:r>
      </w:ins>
      <w:r w:rsidRPr="00A559C4">
        <w:rPr>
          <w:rFonts w:asciiTheme="minorHAnsi" w:hAnsiTheme="minorHAnsi"/>
          <w:caps/>
          <w:sz w:val="19"/>
        </w:rPr>
        <w:t>incur REP fees for prior years’ returns, if applicable, and you will lose the ability to network or REP any new returns or electronically file any returns as of January 1</w:t>
      </w:r>
      <w:r w:rsidR="005F774C" w:rsidRPr="00A559C4">
        <w:rPr>
          <w:rFonts w:asciiTheme="minorHAnsi" w:hAnsiTheme="minorHAnsi"/>
          <w:caps/>
          <w:sz w:val="19"/>
          <w:vertAlign w:val="superscript"/>
        </w:rPr>
        <w:t>ST</w:t>
      </w:r>
      <w:r w:rsidR="005F774C" w:rsidRPr="00A559C4">
        <w:rPr>
          <w:rFonts w:asciiTheme="minorHAnsi" w:hAnsiTheme="minorHAnsi"/>
          <w:caps/>
          <w:sz w:val="19"/>
        </w:rPr>
        <w:t xml:space="preserve"> </w:t>
      </w:r>
      <w:r w:rsidRPr="00A559C4">
        <w:rPr>
          <w:rFonts w:asciiTheme="minorHAnsi" w:hAnsiTheme="minorHAnsi"/>
          <w:caps/>
          <w:sz w:val="19"/>
        </w:rPr>
        <w:t xml:space="preserve">immediately following the date of any such cancellation. </w:t>
      </w:r>
      <w:r w:rsidRPr="00A559C4">
        <w:rPr>
          <w:rFonts w:asciiTheme="minorHAnsi" w:hAnsiTheme="minorHAnsi"/>
          <w:b/>
          <w:caps/>
          <w:sz w:val="19"/>
        </w:rPr>
        <w:t>H</w:t>
      </w:r>
      <w:r w:rsidR="000501A3" w:rsidRPr="00A559C4">
        <w:rPr>
          <w:rFonts w:asciiTheme="minorHAnsi" w:hAnsiTheme="minorHAnsi"/>
          <w:b/>
          <w:caps/>
          <w:sz w:val="19"/>
        </w:rPr>
        <w:t>OW TO CANCEL</w:t>
      </w:r>
      <w:r w:rsidRPr="00A559C4">
        <w:rPr>
          <w:rFonts w:asciiTheme="minorHAnsi" w:hAnsiTheme="minorHAnsi"/>
          <w:caps/>
          <w:sz w:val="19"/>
        </w:rPr>
        <w:t xml:space="preserve">: to cancel your </w:t>
      </w:r>
      <w:r w:rsidR="00584018">
        <w:rPr>
          <w:rFonts w:asciiTheme="minorHAnsi" w:hAnsiTheme="minorHAnsi"/>
          <w:caps/>
          <w:sz w:val="19"/>
        </w:rPr>
        <w:t xml:space="preserve">FIXED </w:t>
      </w:r>
      <w:r w:rsidR="00AA1296">
        <w:rPr>
          <w:rFonts w:asciiTheme="minorHAnsi" w:hAnsiTheme="minorHAnsi"/>
          <w:caps/>
          <w:sz w:val="19"/>
        </w:rPr>
        <w:t>TERM</w:t>
      </w:r>
      <w:r w:rsidRPr="00A559C4">
        <w:rPr>
          <w:rFonts w:asciiTheme="minorHAnsi" w:hAnsiTheme="minorHAnsi"/>
          <w:caps/>
          <w:sz w:val="19"/>
        </w:rPr>
        <w:t xml:space="preserve"> subscription and renewals for future year(s)</w:t>
      </w:r>
      <w:del w:id="58" w:author="Santilli, Caro" w:date="2016-04-14T11:20:00Z">
        <w:r w:rsidRPr="00A559C4" w:rsidDel="00543F21">
          <w:rPr>
            <w:rFonts w:asciiTheme="minorHAnsi" w:hAnsiTheme="minorHAnsi"/>
            <w:caps/>
            <w:sz w:val="19"/>
          </w:rPr>
          <w:delText xml:space="preserve"> remaining on the Term</w:delText>
        </w:r>
      </w:del>
      <w:r w:rsidRPr="00A559C4">
        <w:rPr>
          <w:rFonts w:asciiTheme="minorHAnsi" w:hAnsiTheme="minorHAnsi"/>
          <w:caps/>
          <w:sz w:val="19"/>
        </w:rPr>
        <w:t>, contact us at 1-800-765-7777 by or before October 16th of the current year.</w:t>
      </w:r>
    </w:p>
    <w:p w:rsidR="00F51DAE" w:rsidRDefault="00F51DAE" w:rsidP="00F51DAE">
      <w:pPr>
        <w:spacing w:after="60"/>
        <w:jc w:val="both"/>
        <w:rPr>
          <w:rFonts w:asciiTheme="minorHAnsi" w:hAnsiTheme="minorHAnsi"/>
          <w:caps/>
          <w:sz w:val="19"/>
        </w:rPr>
      </w:pPr>
    </w:p>
    <w:p w:rsidR="00447E70" w:rsidRDefault="00447E70" w:rsidP="00F51DAE">
      <w:pPr>
        <w:spacing w:after="60"/>
        <w:jc w:val="both"/>
        <w:rPr>
          <w:rFonts w:asciiTheme="minorHAnsi" w:hAnsiTheme="minorHAnsi"/>
          <w:caps/>
          <w:sz w:val="19"/>
        </w:rPr>
      </w:pPr>
    </w:p>
    <w:p w:rsidR="00447E70" w:rsidRDefault="00447E70" w:rsidP="00447E70">
      <w:pPr>
        <w:pStyle w:val="NormalWeb"/>
        <w:spacing w:before="0" w:beforeAutospacing="0" w:after="0" w:afterAutospacing="0"/>
        <w:rPr>
          <w:color w:val="1F497D"/>
        </w:rPr>
      </w:pPr>
      <w:r>
        <w:rPr>
          <w:b/>
          <w:bCs/>
          <w:color w:val="1F497D"/>
        </w:rPr>
        <w:t>Signature: {{Sig_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signer:signature</w:t>
      </w:r>
      <w:proofErr w:type="spellEnd"/>
      <w:proofErr w:type="gramEnd"/>
      <w:r>
        <w:rPr>
          <w:b/>
          <w:bCs/>
          <w:color w:val="1F497D"/>
        </w:rPr>
        <w:t>}}                    Signature Date: {{Dte_</w:t>
      </w:r>
      <w:proofErr w:type="spellStart"/>
      <w:r>
        <w:rPr>
          <w:b/>
          <w:bCs/>
          <w:color w:val="1F497D"/>
        </w:rPr>
        <w:t>es</w:t>
      </w:r>
      <w:proofErr w:type="spellEnd"/>
      <w:r>
        <w:rPr>
          <w:b/>
          <w:bCs/>
          <w:color w:val="1F497D"/>
        </w:rPr>
        <w:t>_:</w:t>
      </w:r>
      <w:proofErr w:type="spellStart"/>
      <w:r>
        <w:rPr>
          <w:b/>
          <w:bCs/>
          <w:color w:val="1F497D"/>
        </w:rPr>
        <w:t>signer:date</w:t>
      </w:r>
      <w:proofErr w:type="spellEnd"/>
      <w:r>
        <w:rPr>
          <w:b/>
          <w:bCs/>
          <w:color w:val="1F497D"/>
        </w:rPr>
        <w:t>}}</w:t>
      </w:r>
    </w:p>
    <w:p w:rsidR="00447E70" w:rsidRDefault="00447E70" w:rsidP="00447E70">
      <w:pPr>
        <w:pStyle w:val="NormalWeb"/>
        <w:spacing w:before="0" w:beforeAutospacing="0" w:after="0" w:afterAutospacing="0"/>
        <w:rPr>
          <w:color w:val="1F497D"/>
        </w:rPr>
      </w:pPr>
      <w:r>
        <w:rPr>
          <w:b/>
          <w:bCs/>
          <w:color w:val="1F497D"/>
        </w:rPr>
        <w:t> </w:t>
      </w:r>
    </w:p>
    <w:p w:rsidR="00447E70" w:rsidRDefault="00447E70" w:rsidP="00447E70">
      <w:pPr>
        <w:pStyle w:val="NormalWeb"/>
        <w:spacing w:before="0" w:beforeAutospacing="0" w:after="0" w:afterAutospacing="0"/>
        <w:rPr>
          <w:b/>
          <w:bCs/>
          <w:color w:val="1F497D"/>
        </w:rPr>
      </w:pPr>
    </w:p>
    <w:p w:rsidR="00447E70" w:rsidRDefault="00447E70" w:rsidP="00447E70">
      <w:pPr>
        <w:pStyle w:val="NormalWeb"/>
        <w:spacing w:before="0" w:beforeAutospacing="0" w:after="0" w:afterAutospacing="0"/>
        <w:rPr>
          <w:color w:val="1F497D"/>
        </w:rPr>
      </w:pPr>
      <w:r>
        <w:rPr>
          <w:b/>
          <w:bCs/>
          <w:color w:val="1F497D"/>
        </w:rPr>
        <w:t>Signer’s Email: {{Em_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signer:email</w:t>
      </w:r>
      <w:proofErr w:type="spellEnd"/>
      <w:proofErr w:type="gramEnd"/>
      <w:r>
        <w:rPr>
          <w:b/>
          <w:bCs/>
          <w:color w:val="1F497D"/>
        </w:rPr>
        <w:t>}} </w:t>
      </w:r>
    </w:p>
    <w:p w:rsidR="00447E70" w:rsidRDefault="00447E70" w:rsidP="00447E70">
      <w:pPr>
        <w:pStyle w:val="NormalWeb"/>
        <w:spacing w:before="0" w:beforeAutospacing="0" w:after="0" w:afterAutospacing="0"/>
        <w:rPr>
          <w:color w:val="1F497D"/>
        </w:rPr>
      </w:pPr>
      <w:r>
        <w:rPr>
          <w:b/>
          <w:bCs/>
          <w:color w:val="1F497D"/>
        </w:rPr>
        <w:t> </w:t>
      </w:r>
    </w:p>
    <w:p w:rsidR="00447E70" w:rsidRDefault="00447E70" w:rsidP="00447E70">
      <w:pPr>
        <w:pStyle w:val="NormalWeb"/>
        <w:spacing w:before="0" w:beforeAutospacing="0" w:after="0" w:afterAutospacing="0"/>
        <w:rPr>
          <w:b/>
          <w:bCs/>
          <w:color w:val="1F497D"/>
        </w:rPr>
      </w:pPr>
    </w:p>
    <w:p w:rsidR="00447E70" w:rsidRDefault="00447E70" w:rsidP="00447E70">
      <w:pPr>
        <w:pStyle w:val="NormalWeb"/>
        <w:spacing w:before="0" w:beforeAutospacing="0" w:after="0" w:afterAutospacing="0"/>
        <w:rPr>
          <w:color w:val="1F497D"/>
        </w:rPr>
      </w:pPr>
      <w:r>
        <w:rPr>
          <w:b/>
          <w:bCs/>
          <w:color w:val="1F497D"/>
        </w:rPr>
        <w:t>Title: {{*Ttl_</w:t>
      </w:r>
      <w:proofErr w:type="spellStart"/>
      <w:r>
        <w:rPr>
          <w:b/>
          <w:bCs/>
          <w:color w:val="1F497D"/>
        </w:rPr>
        <w:t>es</w:t>
      </w:r>
      <w:proofErr w:type="spellEnd"/>
      <w:r>
        <w:rPr>
          <w:b/>
          <w:bCs/>
          <w:color w:val="1F497D"/>
        </w:rPr>
        <w:t>_</w:t>
      </w:r>
      <w:proofErr w:type="gramStart"/>
      <w:r>
        <w:rPr>
          <w:b/>
          <w:bCs/>
          <w:color w:val="1F497D"/>
        </w:rPr>
        <w:t>:</w:t>
      </w:r>
      <w:proofErr w:type="spellStart"/>
      <w:r>
        <w:rPr>
          <w:b/>
          <w:bCs/>
          <w:color w:val="1F497D"/>
        </w:rPr>
        <w:t>signer:title</w:t>
      </w:r>
      <w:proofErr w:type="spellEnd"/>
      <w:proofErr w:type="gramEnd"/>
      <w:r>
        <w:rPr>
          <w:b/>
          <w:bCs/>
          <w:color w:val="1F497D"/>
        </w:rPr>
        <w:t>}}</w:t>
      </w:r>
    </w:p>
    <w:p w:rsidR="00447E70" w:rsidRPr="00A559C4" w:rsidRDefault="00447E70" w:rsidP="00F51DAE">
      <w:pPr>
        <w:spacing w:after="60"/>
        <w:jc w:val="both"/>
        <w:rPr>
          <w:rFonts w:asciiTheme="minorHAnsi" w:hAnsiTheme="minorHAnsi"/>
          <w:caps/>
          <w:sz w:val="19"/>
        </w:rPr>
      </w:pPr>
    </w:p>
    <w:sectPr w:rsidR="00447E70" w:rsidRPr="00A559C4" w:rsidSect="00A559C4">
      <w:footerReference w:type="default" r:id="rId8"/>
      <w:pgSz w:w="12240" w:h="15840" w:code="1"/>
      <w:pgMar w:top="432" w:right="432" w:bottom="432" w:left="432" w:header="144"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C67" w:rsidRDefault="00CC7C67" w:rsidP="00D249EA">
      <w:r>
        <w:separator/>
      </w:r>
    </w:p>
  </w:endnote>
  <w:endnote w:type="continuationSeparator" w:id="0">
    <w:p w:rsidR="00CC7C67" w:rsidRDefault="00CC7C67" w:rsidP="00D249EA">
      <w:r>
        <w:continuationSeparator/>
      </w:r>
    </w:p>
  </w:endnote>
  <w:endnote w:type="continuationNotice" w:id="1">
    <w:p w:rsidR="00CC7C67" w:rsidRDefault="00CC7C6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49EA" w:rsidRPr="00A559C4" w:rsidRDefault="00D249EA" w:rsidP="00A559C4">
    <w:pPr>
      <w:pStyle w:val="Footer"/>
      <w:ind w:right="36"/>
      <w:jc w:val="both"/>
      <w:rPr>
        <w:sz w:val="19"/>
        <w:szCs w:val="19"/>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C67" w:rsidRDefault="00CC7C67" w:rsidP="00D249EA">
      <w:r>
        <w:separator/>
      </w:r>
    </w:p>
  </w:footnote>
  <w:footnote w:type="continuationSeparator" w:id="0">
    <w:p w:rsidR="00CC7C67" w:rsidRDefault="00CC7C67" w:rsidP="00D249EA">
      <w:r>
        <w:continuationSeparator/>
      </w:r>
    </w:p>
  </w:footnote>
  <w:footnote w:type="continuationNotice" w:id="1">
    <w:p w:rsidR="00CC7C67" w:rsidRDefault="00CC7C67"/>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D6959"/>
    <w:multiLevelType w:val="hybridMultilevel"/>
    <w:tmpl w:val="961C4C0A"/>
    <w:lvl w:ilvl="0" w:tplc="D8A83B8A">
      <w:start w:val="1"/>
      <w:numFmt w:val="decimal"/>
      <w:lvlText w:val="(%1)"/>
      <w:lvlJc w:val="left"/>
      <w:pPr>
        <w:ind w:left="630" w:hanging="360"/>
      </w:pPr>
      <w:rPr>
        <w:rFonts w:hint="default"/>
        <w:sz w:val="18"/>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2DC643CE"/>
    <w:multiLevelType w:val="hybridMultilevel"/>
    <w:tmpl w:val="E5E0437C"/>
    <w:lvl w:ilvl="0" w:tplc="72A49536">
      <w:start w:val="1"/>
      <w:numFmt w:val="decimal"/>
      <w:lvlText w:val="%1."/>
      <w:lvlJc w:val="left"/>
      <w:pPr>
        <w:tabs>
          <w:tab w:val="num" w:pos="720"/>
        </w:tabs>
        <w:ind w:left="720" w:hanging="360"/>
      </w:pPr>
    </w:lvl>
    <w:lvl w:ilvl="1" w:tplc="A76A07A6">
      <w:start w:val="1"/>
      <w:numFmt w:val="decimal"/>
      <w:lvlText w:val="%2."/>
      <w:lvlJc w:val="left"/>
      <w:pPr>
        <w:tabs>
          <w:tab w:val="num" w:pos="1440"/>
        </w:tabs>
        <w:ind w:left="1440" w:hanging="360"/>
      </w:pPr>
    </w:lvl>
    <w:lvl w:ilvl="2" w:tplc="CA62C430">
      <w:start w:val="1"/>
      <w:numFmt w:val="decimal"/>
      <w:lvlText w:val="%3."/>
      <w:lvlJc w:val="left"/>
      <w:pPr>
        <w:tabs>
          <w:tab w:val="num" w:pos="2160"/>
        </w:tabs>
        <w:ind w:left="2160" w:hanging="360"/>
      </w:pPr>
    </w:lvl>
    <w:lvl w:ilvl="3" w:tplc="1F42AAF8">
      <w:start w:val="1"/>
      <w:numFmt w:val="decimal"/>
      <w:lvlText w:val="%4."/>
      <w:lvlJc w:val="left"/>
      <w:pPr>
        <w:tabs>
          <w:tab w:val="num" w:pos="2880"/>
        </w:tabs>
        <w:ind w:left="2880" w:hanging="360"/>
      </w:pPr>
    </w:lvl>
    <w:lvl w:ilvl="4" w:tplc="7504865C">
      <w:start w:val="1"/>
      <w:numFmt w:val="decimal"/>
      <w:lvlText w:val="%5."/>
      <w:lvlJc w:val="left"/>
      <w:pPr>
        <w:tabs>
          <w:tab w:val="num" w:pos="3600"/>
        </w:tabs>
        <w:ind w:left="3600" w:hanging="360"/>
      </w:pPr>
    </w:lvl>
    <w:lvl w:ilvl="5" w:tplc="171837E0">
      <w:start w:val="1"/>
      <w:numFmt w:val="decimal"/>
      <w:lvlText w:val="%6."/>
      <w:lvlJc w:val="left"/>
      <w:pPr>
        <w:tabs>
          <w:tab w:val="num" w:pos="4320"/>
        </w:tabs>
        <w:ind w:left="4320" w:hanging="360"/>
      </w:pPr>
    </w:lvl>
    <w:lvl w:ilvl="6" w:tplc="09347294">
      <w:start w:val="1"/>
      <w:numFmt w:val="decimal"/>
      <w:lvlText w:val="%7."/>
      <w:lvlJc w:val="left"/>
      <w:pPr>
        <w:tabs>
          <w:tab w:val="num" w:pos="5040"/>
        </w:tabs>
        <w:ind w:left="5040" w:hanging="360"/>
      </w:pPr>
    </w:lvl>
    <w:lvl w:ilvl="7" w:tplc="14C63094">
      <w:start w:val="1"/>
      <w:numFmt w:val="decimal"/>
      <w:lvlText w:val="%8."/>
      <w:lvlJc w:val="left"/>
      <w:pPr>
        <w:tabs>
          <w:tab w:val="num" w:pos="5760"/>
        </w:tabs>
        <w:ind w:left="5760" w:hanging="360"/>
      </w:pPr>
    </w:lvl>
    <w:lvl w:ilvl="8" w:tplc="0CCC4018">
      <w:start w:val="1"/>
      <w:numFmt w:val="decimal"/>
      <w:lvlText w:val="%9."/>
      <w:lvlJc w:val="left"/>
      <w:pPr>
        <w:tabs>
          <w:tab w:val="num" w:pos="6480"/>
        </w:tabs>
        <w:ind w:left="6480" w:hanging="360"/>
      </w:pPr>
    </w:lvl>
  </w:abstractNum>
  <w:abstractNum w:abstractNumId="2" w15:restartNumberingAfterBreak="0">
    <w:nsid w:val="2E2739C5"/>
    <w:multiLevelType w:val="hybridMultilevel"/>
    <w:tmpl w:val="F9DE5D34"/>
    <w:lvl w:ilvl="0" w:tplc="26308D3A">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3" w15:restartNumberingAfterBreak="0">
    <w:nsid w:val="33CB3A78"/>
    <w:multiLevelType w:val="multilevel"/>
    <w:tmpl w:val="522CDD3C"/>
    <w:lvl w:ilvl="0">
      <w:start w:val="1"/>
      <w:numFmt w:val="decimal"/>
      <w:lvlText w:val="%1."/>
      <w:lvlJc w:val="left"/>
      <w:pPr>
        <w:ind w:left="360" w:hanging="360"/>
      </w:pPr>
      <w:rPr>
        <w:rFonts w:hint="default"/>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9AC0D60"/>
    <w:multiLevelType w:val="hybridMultilevel"/>
    <w:tmpl w:val="976EE284"/>
    <w:lvl w:ilvl="0" w:tplc="13727DE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DF63FA"/>
    <w:multiLevelType w:val="hybridMultilevel"/>
    <w:tmpl w:val="BC14BF64"/>
    <w:lvl w:ilvl="0" w:tplc="72A49536">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6" w15:restartNumberingAfterBreak="0">
    <w:nsid w:val="6581500F"/>
    <w:multiLevelType w:val="hybridMultilevel"/>
    <w:tmpl w:val="1B7240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1B297F"/>
    <w:multiLevelType w:val="hybridMultilevel"/>
    <w:tmpl w:val="3C6C73D8"/>
    <w:lvl w:ilvl="0" w:tplc="13727DEE">
      <w:start w:val="1"/>
      <w:numFmt w:val="decimal"/>
      <w:lvlText w:val="%1."/>
      <w:lvlJc w:val="left"/>
      <w:pPr>
        <w:tabs>
          <w:tab w:val="num" w:pos="720"/>
        </w:tabs>
        <w:ind w:left="720" w:hanging="360"/>
      </w:pPr>
      <w:rPr>
        <w:rFonts w:hint="default"/>
        <w:b/>
      </w:rPr>
    </w:lvl>
    <w:lvl w:ilvl="1" w:tplc="04090019">
      <w:start w:val="1"/>
      <w:numFmt w:val="lowerLetter"/>
      <w:lvlText w:val="%2."/>
      <w:lvlJc w:val="left"/>
      <w:pPr>
        <w:tabs>
          <w:tab w:val="num" w:pos="1440"/>
        </w:tabs>
        <w:ind w:left="1440" w:hanging="360"/>
      </w:pPr>
    </w:lvl>
    <w:lvl w:ilvl="2" w:tplc="E0A0F8EC">
      <w:start w:val="1"/>
      <w:numFmt w:val="decimal"/>
      <w:lvlText w:val="%3."/>
      <w:lvlJc w:val="left"/>
      <w:pPr>
        <w:tabs>
          <w:tab w:val="num" w:pos="2160"/>
        </w:tabs>
        <w:ind w:left="2160" w:hanging="360"/>
      </w:pPr>
    </w:lvl>
    <w:lvl w:ilvl="3" w:tplc="09FC430A">
      <w:start w:val="1"/>
      <w:numFmt w:val="decimal"/>
      <w:lvlText w:val="%4."/>
      <w:lvlJc w:val="left"/>
      <w:pPr>
        <w:tabs>
          <w:tab w:val="num" w:pos="2880"/>
        </w:tabs>
        <w:ind w:left="2880" w:hanging="360"/>
      </w:pPr>
    </w:lvl>
    <w:lvl w:ilvl="4" w:tplc="5CE2BD9C">
      <w:start w:val="1"/>
      <w:numFmt w:val="decimal"/>
      <w:lvlText w:val="%5."/>
      <w:lvlJc w:val="left"/>
      <w:pPr>
        <w:tabs>
          <w:tab w:val="num" w:pos="3600"/>
        </w:tabs>
        <w:ind w:left="3600" w:hanging="360"/>
      </w:pPr>
    </w:lvl>
    <w:lvl w:ilvl="5" w:tplc="828EE0E8">
      <w:start w:val="1"/>
      <w:numFmt w:val="decimal"/>
      <w:lvlText w:val="%6."/>
      <w:lvlJc w:val="left"/>
      <w:pPr>
        <w:tabs>
          <w:tab w:val="num" w:pos="4320"/>
        </w:tabs>
        <w:ind w:left="4320" w:hanging="360"/>
      </w:pPr>
    </w:lvl>
    <w:lvl w:ilvl="6" w:tplc="BA783E70">
      <w:start w:val="1"/>
      <w:numFmt w:val="decimal"/>
      <w:lvlText w:val="%7."/>
      <w:lvlJc w:val="left"/>
      <w:pPr>
        <w:tabs>
          <w:tab w:val="num" w:pos="5040"/>
        </w:tabs>
        <w:ind w:left="5040" w:hanging="360"/>
      </w:pPr>
    </w:lvl>
    <w:lvl w:ilvl="7" w:tplc="CE807B36">
      <w:start w:val="1"/>
      <w:numFmt w:val="decimal"/>
      <w:lvlText w:val="%8."/>
      <w:lvlJc w:val="left"/>
      <w:pPr>
        <w:tabs>
          <w:tab w:val="num" w:pos="5760"/>
        </w:tabs>
        <w:ind w:left="5760" w:hanging="360"/>
      </w:pPr>
    </w:lvl>
    <w:lvl w:ilvl="8" w:tplc="4ADC3FE0">
      <w:start w:val="1"/>
      <w:numFmt w:val="decimal"/>
      <w:lvlText w:val="%9."/>
      <w:lvlJc w:val="left"/>
      <w:pPr>
        <w:tabs>
          <w:tab w:val="num" w:pos="6480"/>
        </w:tabs>
        <w:ind w:left="6480" w:hanging="360"/>
      </w:pPr>
    </w:lvl>
  </w:abstractNum>
  <w:abstractNum w:abstractNumId="8" w15:restartNumberingAfterBreak="0">
    <w:nsid w:val="783E3E46"/>
    <w:multiLevelType w:val="hybridMultilevel"/>
    <w:tmpl w:val="580C59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F1E7B25"/>
    <w:multiLevelType w:val="hybridMultilevel"/>
    <w:tmpl w:val="34201000"/>
    <w:lvl w:ilvl="0" w:tplc="792857AE">
      <w:numFmt w:val="bullet"/>
      <w:lvlText w:val="-"/>
      <w:lvlJc w:val="left"/>
      <w:pPr>
        <w:ind w:left="720" w:hanging="360"/>
      </w:pPr>
      <w:rPr>
        <w:rFonts w:ascii="Calibri" w:eastAsiaTheme="minorHAns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5"/>
  </w:num>
  <w:num w:numId="4">
    <w:abstractNumId w:val="5"/>
  </w:num>
  <w:num w:numId="5">
    <w:abstractNumId w:val="2"/>
  </w:num>
  <w:num w:numId="6">
    <w:abstractNumId w:val="8"/>
  </w:num>
  <w:num w:numId="7">
    <w:abstractNumId w:val="9"/>
  </w:num>
  <w:num w:numId="8">
    <w:abstractNumId w:val="3"/>
  </w:num>
  <w:num w:numId="9">
    <w:abstractNumId w:val="6"/>
  </w:num>
  <w:num w:numId="10">
    <w:abstractNumId w:val="1"/>
  </w:num>
  <w:num w:numId="11">
    <w:abstractNumId w:val="7"/>
  </w:num>
  <w:num w:numId="12">
    <w:abstractNumId w:val="4"/>
  </w:num>
  <w:num w:numId="1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ntilli, Caro">
    <w15:presenceInfo w15:providerId="AD" w15:userId="S-1-5-21-606747145-1547161642-839522115-162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4BF"/>
    <w:rsid w:val="00014FC8"/>
    <w:rsid w:val="00016CB5"/>
    <w:rsid w:val="00021551"/>
    <w:rsid w:val="0003059E"/>
    <w:rsid w:val="00041F0C"/>
    <w:rsid w:val="000501A3"/>
    <w:rsid w:val="00050FD8"/>
    <w:rsid w:val="000734FE"/>
    <w:rsid w:val="000762E7"/>
    <w:rsid w:val="000A040C"/>
    <w:rsid w:val="000A44E9"/>
    <w:rsid w:val="000B37A7"/>
    <w:rsid w:val="000B694B"/>
    <w:rsid w:val="000D520F"/>
    <w:rsid w:val="00123C77"/>
    <w:rsid w:val="00161C57"/>
    <w:rsid w:val="00164B4C"/>
    <w:rsid w:val="0018292E"/>
    <w:rsid w:val="001865BA"/>
    <w:rsid w:val="00186776"/>
    <w:rsid w:val="00193304"/>
    <w:rsid w:val="001A2B07"/>
    <w:rsid w:val="001C1626"/>
    <w:rsid w:val="001D1158"/>
    <w:rsid w:val="001D730C"/>
    <w:rsid w:val="001F1C85"/>
    <w:rsid w:val="00213655"/>
    <w:rsid w:val="00222BCD"/>
    <w:rsid w:val="0023087F"/>
    <w:rsid w:val="0026164B"/>
    <w:rsid w:val="00277F2A"/>
    <w:rsid w:val="00297615"/>
    <w:rsid w:val="002A7429"/>
    <w:rsid w:val="002B25CB"/>
    <w:rsid w:val="002D3646"/>
    <w:rsid w:val="002D7A7F"/>
    <w:rsid w:val="003058AB"/>
    <w:rsid w:val="00307D6E"/>
    <w:rsid w:val="00324CF6"/>
    <w:rsid w:val="003418E5"/>
    <w:rsid w:val="00362B00"/>
    <w:rsid w:val="00391EA2"/>
    <w:rsid w:val="003A3F45"/>
    <w:rsid w:val="003D1910"/>
    <w:rsid w:val="003D1D12"/>
    <w:rsid w:val="003E5DD4"/>
    <w:rsid w:val="00403F2D"/>
    <w:rsid w:val="0040521E"/>
    <w:rsid w:val="00417EDF"/>
    <w:rsid w:val="0042200A"/>
    <w:rsid w:val="00444346"/>
    <w:rsid w:val="004476A2"/>
    <w:rsid w:val="00447E70"/>
    <w:rsid w:val="00464701"/>
    <w:rsid w:val="004849BF"/>
    <w:rsid w:val="0049436D"/>
    <w:rsid w:val="004C0C0F"/>
    <w:rsid w:val="004C0C86"/>
    <w:rsid w:val="004D0B59"/>
    <w:rsid w:val="004E3F1A"/>
    <w:rsid w:val="00524BD9"/>
    <w:rsid w:val="0053487A"/>
    <w:rsid w:val="00543F21"/>
    <w:rsid w:val="0057121D"/>
    <w:rsid w:val="005731CF"/>
    <w:rsid w:val="0057458C"/>
    <w:rsid w:val="00583052"/>
    <w:rsid w:val="00584018"/>
    <w:rsid w:val="00595907"/>
    <w:rsid w:val="005D056D"/>
    <w:rsid w:val="005E0C65"/>
    <w:rsid w:val="005E257A"/>
    <w:rsid w:val="005E7D42"/>
    <w:rsid w:val="005F611E"/>
    <w:rsid w:val="005F774C"/>
    <w:rsid w:val="006174BF"/>
    <w:rsid w:val="00624336"/>
    <w:rsid w:val="006244C6"/>
    <w:rsid w:val="00641818"/>
    <w:rsid w:val="00642FB1"/>
    <w:rsid w:val="00697F64"/>
    <w:rsid w:val="006E57F4"/>
    <w:rsid w:val="006F34D0"/>
    <w:rsid w:val="006F3F20"/>
    <w:rsid w:val="006F7190"/>
    <w:rsid w:val="00700A7C"/>
    <w:rsid w:val="007246A3"/>
    <w:rsid w:val="00730E1E"/>
    <w:rsid w:val="00754AF0"/>
    <w:rsid w:val="00754C4F"/>
    <w:rsid w:val="00766D6E"/>
    <w:rsid w:val="007C4599"/>
    <w:rsid w:val="008028EF"/>
    <w:rsid w:val="0080297F"/>
    <w:rsid w:val="0080500A"/>
    <w:rsid w:val="00821B63"/>
    <w:rsid w:val="00844C22"/>
    <w:rsid w:val="0085771E"/>
    <w:rsid w:val="008953EE"/>
    <w:rsid w:val="0089613E"/>
    <w:rsid w:val="008A65AC"/>
    <w:rsid w:val="008B625E"/>
    <w:rsid w:val="008C539D"/>
    <w:rsid w:val="00910E71"/>
    <w:rsid w:val="009314BF"/>
    <w:rsid w:val="00935DA5"/>
    <w:rsid w:val="00944A02"/>
    <w:rsid w:val="009557E7"/>
    <w:rsid w:val="00960452"/>
    <w:rsid w:val="00962FBD"/>
    <w:rsid w:val="009639CD"/>
    <w:rsid w:val="00975384"/>
    <w:rsid w:val="009840EE"/>
    <w:rsid w:val="00984162"/>
    <w:rsid w:val="00987C96"/>
    <w:rsid w:val="0099777D"/>
    <w:rsid w:val="009B7D96"/>
    <w:rsid w:val="009F5976"/>
    <w:rsid w:val="00A112AF"/>
    <w:rsid w:val="00A251DC"/>
    <w:rsid w:val="00A356C0"/>
    <w:rsid w:val="00A559C4"/>
    <w:rsid w:val="00A5661D"/>
    <w:rsid w:val="00A628E4"/>
    <w:rsid w:val="00A709A9"/>
    <w:rsid w:val="00A8395D"/>
    <w:rsid w:val="00A841E7"/>
    <w:rsid w:val="00AA1296"/>
    <w:rsid w:val="00AA7162"/>
    <w:rsid w:val="00AB093A"/>
    <w:rsid w:val="00AD6899"/>
    <w:rsid w:val="00AE34AA"/>
    <w:rsid w:val="00AE439E"/>
    <w:rsid w:val="00B04CD6"/>
    <w:rsid w:val="00B11077"/>
    <w:rsid w:val="00B55EDE"/>
    <w:rsid w:val="00B634FD"/>
    <w:rsid w:val="00B66550"/>
    <w:rsid w:val="00B7087B"/>
    <w:rsid w:val="00B72200"/>
    <w:rsid w:val="00BA3A5E"/>
    <w:rsid w:val="00BA48EA"/>
    <w:rsid w:val="00BD5082"/>
    <w:rsid w:val="00BE38B7"/>
    <w:rsid w:val="00BF4383"/>
    <w:rsid w:val="00C07F18"/>
    <w:rsid w:val="00C25663"/>
    <w:rsid w:val="00C401AD"/>
    <w:rsid w:val="00C4542A"/>
    <w:rsid w:val="00C56E6F"/>
    <w:rsid w:val="00C57ABA"/>
    <w:rsid w:val="00C71672"/>
    <w:rsid w:val="00C7639E"/>
    <w:rsid w:val="00C8747B"/>
    <w:rsid w:val="00CC7C67"/>
    <w:rsid w:val="00CD7AB3"/>
    <w:rsid w:val="00CE0AB0"/>
    <w:rsid w:val="00CE33F5"/>
    <w:rsid w:val="00D249EA"/>
    <w:rsid w:val="00D27B72"/>
    <w:rsid w:val="00D50F3D"/>
    <w:rsid w:val="00D657E1"/>
    <w:rsid w:val="00D80511"/>
    <w:rsid w:val="00DA1438"/>
    <w:rsid w:val="00DB23B8"/>
    <w:rsid w:val="00DB3E68"/>
    <w:rsid w:val="00DB3EC7"/>
    <w:rsid w:val="00DE31A4"/>
    <w:rsid w:val="00DF3EA3"/>
    <w:rsid w:val="00DF65E1"/>
    <w:rsid w:val="00E02C82"/>
    <w:rsid w:val="00E04EEA"/>
    <w:rsid w:val="00E24312"/>
    <w:rsid w:val="00E354C7"/>
    <w:rsid w:val="00E57614"/>
    <w:rsid w:val="00E84A0E"/>
    <w:rsid w:val="00E9613C"/>
    <w:rsid w:val="00EA4F0D"/>
    <w:rsid w:val="00EA7A6C"/>
    <w:rsid w:val="00EC3661"/>
    <w:rsid w:val="00ED20BA"/>
    <w:rsid w:val="00ED5572"/>
    <w:rsid w:val="00EF60B3"/>
    <w:rsid w:val="00F03F17"/>
    <w:rsid w:val="00F121B0"/>
    <w:rsid w:val="00F2364C"/>
    <w:rsid w:val="00F23D1D"/>
    <w:rsid w:val="00F40DFD"/>
    <w:rsid w:val="00F51DAE"/>
    <w:rsid w:val="00F7136F"/>
    <w:rsid w:val="00FB2844"/>
    <w:rsid w:val="00FC49BA"/>
    <w:rsid w:val="00FC7941"/>
    <w:rsid w:val="00FD1E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E0F60DD-D84B-4062-A3FD-9059E46C5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74B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12AF"/>
    <w:rPr>
      <w:rFonts w:ascii="Tahoma" w:hAnsi="Tahoma" w:cs="Tahoma"/>
      <w:sz w:val="16"/>
      <w:szCs w:val="16"/>
    </w:rPr>
  </w:style>
  <w:style w:type="character" w:customStyle="1" w:styleId="BalloonTextChar">
    <w:name w:val="Balloon Text Char"/>
    <w:basedOn w:val="DefaultParagraphFont"/>
    <w:link w:val="BalloonText"/>
    <w:uiPriority w:val="99"/>
    <w:semiHidden/>
    <w:rsid w:val="00A112AF"/>
    <w:rPr>
      <w:rFonts w:ascii="Tahoma" w:hAnsi="Tahoma" w:cs="Tahoma"/>
      <w:sz w:val="16"/>
      <w:szCs w:val="16"/>
    </w:rPr>
  </w:style>
  <w:style w:type="paragraph" w:styleId="ListParagraph">
    <w:name w:val="List Paragraph"/>
    <w:basedOn w:val="Normal"/>
    <w:uiPriority w:val="34"/>
    <w:qFormat/>
    <w:rsid w:val="003418E5"/>
    <w:pPr>
      <w:ind w:left="720"/>
      <w:contextualSpacing/>
    </w:pPr>
  </w:style>
  <w:style w:type="character" w:styleId="CommentReference">
    <w:name w:val="annotation reference"/>
    <w:basedOn w:val="DefaultParagraphFont"/>
    <w:uiPriority w:val="99"/>
    <w:semiHidden/>
    <w:unhideWhenUsed/>
    <w:rsid w:val="00C71672"/>
    <w:rPr>
      <w:sz w:val="16"/>
      <w:szCs w:val="16"/>
    </w:rPr>
  </w:style>
  <w:style w:type="paragraph" w:styleId="CommentText">
    <w:name w:val="annotation text"/>
    <w:basedOn w:val="Normal"/>
    <w:link w:val="CommentTextChar"/>
    <w:uiPriority w:val="99"/>
    <w:semiHidden/>
    <w:unhideWhenUsed/>
    <w:rsid w:val="00C71672"/>
    <w:rPr>
      <w:sz w:val="20"/>
      <w:szCs w:val="20"/>
    </w:rPr>
  </w:style>
  <w:style w:type="character" w:customStyle="1" w:styleId="CommentTextChar">
    <w:name w:val="Comment Text Char"/>
    <w:basedOn w:val="DefaultParagraphFont"/>
    <w:link w:val="CommentText"/>
    <w:uiPriority w:val="99"/>
    <w:semiHidden/>
    <w:rsid w:val="00C71672"/>
    <w:rPr>
      <w:rFonts w:ascii="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C71672"/>
    <w:rPr>
      <w:b/>
      <w:bCs/>
    </w:rPr>
  </w:style>
  <w:style w:type="character" w:customStyle="1" w:styleId="CommentSubjectChar">
    <w:name w:val="Comment Subject Char"/>
    <w:basedOn w:val="CommentTextChar"/>
    <w:link w:val="CommentSubject"/>
    <w:uiPriority w:val="99"/>
    <w:semiHidden/>
    <w:rsid w:val="00C71672"/>
    <w:rPr>
      <w:rFonts w:ascii="Calibri" w:hAnsi="Calibri" w:cs="Times New Roman"/>
      <w:b/>
      <w:bCs/>
      <w:sz w:val="20"/>
      <w:szCs w:val="20"/>
    </w:rPr>
  </w:style>
  <w:style w:type="paragraph" w:styleId="Revision">
    <w:name w:val="Revision"/>
    <w:hidden/>
    <w:uiPriority w:val="99"/>
    <w:semiHidden/>
    <w:rsid w:val="00697F64"/>
    <w:pPr>
      <w:spacing w:after="0" w:line="240" w:lineRule="auto"/>
    </w:pPr>
    <w:rPr>
      <w:rFonts w:ascii="Calibri" w:hAnsi="Calibri" w:cs="Times New Roman"/>
    </w:rPr>
  </w:style>
  <w:style w:type="paragraph" w:styleId="Header">
    <w:name w:val="header"/>
    <w:basedOn w:val="Normal"/>
    <w:link w:val="HeaderChar"/>
    <w:uiPriority w:val="99"/>
    <w:unhideWhenUsed/>
    <w:rsid w:val="00D249EA"/>
    <w:pPr>
      <w:tabs>
        <w:tab w:val="center" w:pos="4680"/>
        <w:tab w:val="right" w:pos="9360"/>
      </w:tabs>
    </w:pPr>
  </w:style>
  <w:style w:type="character" w:customStyle="1" w:styleId="HeaderChar">
    <w:name w:val="Header Char"/>
    <w:basedOn w:val="DefaultParagraphFont"/>
    <w:link w:val="Header"/>
    <w:uiPriority w:val="99"/>
    <w:rsid w:val="00D249EA"/>
    <w:rPr>
      <w:rFonts w:ascii="Calibri" w:hAnsi="Calibri" w:cs="Times New Roman"/>
    </w:rPr>
  </w:style>
  <w:style w:type="paragraph" w:styleId="Footer">
    <w:name w:val="footer"/>
    <w:basedOn w:val="Normal"/>
    <w:link w:val="FooterChar"/>
    <w:uiPriority w:val="99"/>
    <w:unhideWhenUsed/>
    <w:rsid w:val="00D249EA"/>
    <w:pPr>
      <w:tabs>
        <w:tab w:val="center" w:pos="4680"/>
        <w:tab w:val="right" w:pos="9360"/>
      </w:tabs>
    </w:pPr>
  </w:style>
  <w:style w:type="character" w:customStyle="1" w:styleId="FooterChar">
    <w:name w:val="Footer Char"/>
    <w:basedOn w:val="DefaultParagraphFont"/>
    <w:link w:val="Footer"/>
    <w:uiPriority w:val="99"/>
    <w:rsid w:val="00D249EA"/>
    <w:rPr>
      <w:rFonts w:ascii="Calibri" w:hAnsi="Calibri" w:cs="Times New Roman"/>
    </w:rPr>
  </w:style>
  <w:style w:type="paragraph" w:styleId="NormalWeb">
    <w:name w:val="Normal (Web)"/>
    <w:basedOn w:val="Normal"/>
    <w:uiPriority w:val="99"/>
    <w:semiHidden/>
    <w:unhideWhenUsed/>
    <w:rsid w:val="00447E70"/>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2906725">
      <w:bodyDiv w:val="1"/>
      <w:marLeft w:val="0"/>
      <w:marRight w:val="0"/>
      <w:marTop w:val="0"/>
      <w:marBottom w:val="0"/>
      <w:divBdr>
        <w:top w:val="none" w:sz="0" w:space="0" w:color="auto"/>
        <w:left w:val="none" w:sz="0" w:space="0" w:color="auto"/>
        <w:bottom w:val="none" w:sz="0" w:space="0" w:color="auto"/>
        <w:right w:val="none" w:sz="0" w:space="0" w:color="auto"/>
      </w:divBdr>
    </w:div>
    <w:div w:id="980571814">
      <w:bodyDiv w:val="1"/>
      <w:marLeft w:val="0"/>
      <w:marRight w:val="0"/>
      <w:marTop w:val="0"/>
      <w:marBottom w:val="0"/>
      <w:divBdr>
        <w:top w:val="none" w:sz="0" w:space="0" w:color="auto"/>
        <w:left w:val="none" w:sz="0" w:space="0" w:color="auto"/>
        <w:bottom w:val="none" w:sz="0" w:space="0" w:color="auto"/>
        <w:right w:val="none" w:sz="0" w:space="0" w:color="auto"/>
      </w:divBdr>
    </w:div>
    <w:div w:id="1233126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1346</Words>
  <Characters>7676</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Intuit</Company>
  <LinksUpToDate>false</LinksUpToDate>
  <CharactersWithSpaces>9004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Crossman, David</dc:creator>
  <cp:lastModifiedBy>Peugh, Mendy</cp:lastModifiedBy>
  <cp:revision>2</cp:revision>
  <cp:lastPrinted>2014-04-07T18:50:00Z</cp:lastPrinted>
  <dcterms:created xsi:type="dcterms:W3CDTF">2017-04-24T19:30:00Z</dcterms:created>
  <dcterms:modified xsi:type="dcterms:W3CDTF">2017-04-24T19:30:00Z</dcterms:modified>
</cp:coreProperties>
</file>